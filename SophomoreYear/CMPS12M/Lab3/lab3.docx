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BB5C1" w14:textId="77777777" w:rsidR="000259FE" w:rsidRDefault="00FA04A8">
      <w:pPr>
        <w:pStyle w:val="Heading4"/>
        <w:jc w:val="left"/>
      </w:pPr>
      <w:r>
        <w:t>CMPS 12M</w:t>
      </w:r>
    </w:p>
    <w:p w14:paraId="68188F44" w14:textId="77777777" w:rsidR="000259FE" w:rsidRPr="001A6320" w:rsidRDefault="00FA04A8" w:rsidP="001A6320">
      <w:pPr>
        <w:rPr>
          <w:b/>
          <w:sz w:val="24"/>
        </w:rPr>
      </w:pPr>
      <w:r>
        <w:rPr>
          <w:b/>
          <w:sz w:val="24"/>
        </w:rPr>
        <w:t>Introduction to Data Structures Lab</w:t>
      </w:r>
    </w:p>
    <w:p w14:paraId="113D21F6" w14:textId="77777777" w:rsidR="000259FE" w:rsidRPr="008D25DD" w:rsidRDefault="00FA04A8" w:rsidP="008D25DD">
      <w:pPr>
        <w:rPr>
          <w:b/>
          <w:sz w:val="24"/>
        </w:rPr>
      </w:pPr>
      <w:r w:rsidRPr="008D25DD">
        <w:rPr>
          <w:b/>
          <w:sz w:val="24"/>
        </w:rPr>
        <w:t>Lab</w:t>
      </w:r>
      <w:r w:rsidR="00064952" w:rsidRPr="008D25DD">
        <w:rPr>
          <w:b/>
          <w:sz w:val="24"/>
        </w:rPr>
        <w:t xml:space="preserve"> Assignment 3</w:t>
      </w:r>
      <w:r w:rsidR="000259FE" w:rsidRPr="008D25DD">
        <w:rPr>
          <w:b/>
          <w:sz w:val="24"/>
        </w:rPr>
        <w:t xml:space="preserve"> </w:t>
      </w:r>
    </w:p>
    <w:p w14:paraId="714C9050" w14:textId="77777777" w:rsidR="000259FE" w:rsidRDefault="000259FE">
      <w:pPr>
        <w:rPr>
          <w:sz w:val="24"/>
          <w:szCs w:val="24"/>
        </w:rPr>
      </w:pPr>
    </w:p>
    <w:p w14:paraId="214944E0" w14:textId="77777777" w:rsidR="00064952" w:rsidRDefault="00064952" w:rsidP="00AE19C3">
      <w:pPr>
        <w:jc w:val="both"/>
        <w:rPr>
          <w:sz w:val="24"/>
          <w:szCs w:val="24"/>
        </w:rPr>
      </w:pPr>
      <w:r>
        <w:rPr>
          <w:sz w:val="24"/>
          <w:szCs w:val="24"/>
        </w:rPr>
        <w:t>The purpose of</w:t>
      </w:r>
      <w:r w:rsidR="00E358E3">
        <w:rPr>
          <w:sz w:val="24"/>
          <w:szCs w:val="24"/>
        </w:rPr>
        <w:t xml:space="preserve"> this lab assignment is to intro</w:t>
      </w:r>
      <w:r>
        <w:rPr>
          <w:sz w:val="24"/>
          <w:szCs w:val="24"/>
        </w:rPr>
        <w:t>duce the C</w:t>
      </w:r>
      <w:r w:rsidR="00FB506E">
        <w:rPr>
          <w:sz w:val="24"/>
          <w:szCs w:val="24"/>
        </w:rPr>
        <w:t xml:space="preserve"> programming language, including </w:t>
      </w:r>
      <w:r>
        <w:rPr>
          <w:sz w:val="24"/>
          <w:szCs w:val="24"/>
        </w:rPr>
        <w:t>standard input-output functions, command line arguments,</w:t>
      </w:r>
      <w:r w:rsidR="008E1DBC">
        <w:rPr>
          <w:sz w:val="24"/>
          <w:szCs w:val="24"/>
        </w:rPr>
        <w:t xml:space="preserve"> File IO, and compilation with </w:t>
      </w:r>
      <w:proofErr w:type="spellStart"/>
      <w:r w:rsidR="00841CDD">
        <w:rPr>
          <w:sz w:val="24"/>
          <w:szCs w:val="24"/>
        </w:rPr>
        <w:t>Makefile</w:t>
      </w:r>
      <w:r>
        <w:rPr>
          <w:sz w:val="24"/>
          <w:szCs w:val="24"/>
        </w:rPr>
        <w:t>s</w:t>
      </w:r>
      <w:proofErr w:type="spellEnd"/>
      <w:r>
        <w:rPr>
          <w:sz w:val="24"/>
          <w:szCs w:val="24"/>
        </w:rPr>
        <w:t>.</w:t>
      </w:r>
    </w:p>
    <w:p w14:paraId="12E409F0" w14:textId="196D6179" w:rsidR="00064952" w:rsidRDefault="003808E9" w:rsidP="00AE19C3">
      <w:pPr>
        <w:jc w:val="both"/>
        <w:rPr>
          <w:sz w:val="24"/>
          <w:szCs w:val="24"/>
        </w:rPr>
      </w:pPr>
      <w:ins w:id="0" w:author="Bryan Lopez" w:date="2018-10-16T17:08:00Z">
        <w:r>
          <w:rPr>
            <w:sz w:val="24"/>
            <w:szCs w:val="24"/>
          </w:rPr>
          <w:softHyphen/>
        </w:r>
        <w:r>
          <w:rPr>
            <w:sz w:val="24"/>
            <w:szCs w:val="24"/>
          </w:rPr>
          <w:softHyphen/>
        </w:r>
        <w:r>
          <w:rPr>
            <w:sz w:val="24"/>
            <w:szCs w:val="24"/>
          </w:rPr>
          <w:softHyphen/>
        </w:r>
        <w:r>
          <w:rPr>
            <w:sz w:val="24"/>
            <w:szCs w:val="24"/>
          </w:rPr>
          <w:softHyphen/>
        </w:r>
      </w:ins>
      <w:bookmarkStart w:id="1" w:name="_GoBack"/>
      <w:bookmarkEnd w:id="1"/>
    </w:p>
    <w:p w14:paraId="515DF761" w14:textId="77777777" w:rsidR="00064952" w:rsidRPr="00064952" w:rsidRDefault="00064952" w:rsidP="00AE19C3">
      <w:pPr>
        <w:jc w:val="both"/>
        <w:rPr>
          <w:b/>
          <w:sz w:val="24"/>
          <w:szCs w:val="24"/>
        </w:rPr>
      </w:pPr>
      <w:r w:rsidRPr="00064952">
        <w:rPr>
          <w:b/>
          <w:sz w:val="24"/>
          <w:szCs w:val="24"/>
        </w:rPr>
        <w:t>Introduction to C</w:t>
      </w:r>
    </w:p>
    <w:p w14:paraId="1CE8311D" w14:textId="72D821D7" w:rsidR="00064952" w:rsidRPr="00064952" w:rsidRDefault="00064952" w:rsidP="00AE19C3">
      <w:pPr>
        <w:jc w:val="both"/>
        <w:rPr>
          <w:sz w:val="24"/>
          <w:szCs w:val="24"/>
          <w:u w:val="single"/>
        </w:rPr>
      </w:pPr>
      <w:r>
        <w:rPr>
          <w:sz w:val="24"/>
          <w:szCs w:val="24"/>
        </w:rPr>
        <w:t>The C programming language is in</w:t>
      </w:r>
      <w:r w:rsidR="00C81939">
        <w:rPr>
          <w:sz w:val="24"/>
          <w:szCs w:val="24"/>
        </w:rPr>
        <w:t xml:space="preserve"> a certain sense the grandparent</w:t>
      </w:r>
      <w:r w:rsidR="008E1DBC">
        <w:rPr>
          <w:sz w:val="24"/>
          <w:szCs w:val="24"/>
        </w:rPr>
        <w:t xml:space="preserve"> of J</w:t>
      </w:r>
      <w:r>
        <w:rPr>
          <w:sz w:val="24"/>
          <w:szCs w:val="24"/>
        </w:rPr>
        <w:t>ava</w:t>
      </w:r>
      <w:r w:rsidR="00C81939">
        <w:rPr>
          <w:sz w:val="24"/>
          <w:szCs w:val="24"/>
        </w:rPr>
        <w:t xml:space="preserve"> (C++ being </w:t>
      </w:r>
      <w:r w:rsidR="00943ED3">
        <w:rPr>
          <w:sz w:val="24"/>
          <w:szCs w:val="24"/>
        </w:rPr>
        <w:t>its</w:t>
      </w:r>
      <w:r w:rsidR="00C81939">
        <w:rPr>
          <w:sz w:val="24"/>
          <w:szCs w:val="24"/>
        </w:rPr>
        <w:t xml:space="preserve"> parent)</w:t>
      </w:r>
      <w:r>
        <w:rPr>
          <w:sz w:val="24"/>
          <w:szCs w:val="24"/>
        </w:rPr>
        <w:t>.  Java is known as an Object Oriented Programming (OOP) language</w:t>
      </w:r>
      <w:r w:rsidR="004E3AC8">
        <w:rPr>
          <w:sz w:val="24"/>
          <w:szCs w:val="24"/>
        </w:rPr>
        <w:t>, which</w:t>
      </w:r>
      <w:r w:rsidR="00C81939">
        <w:rPr>
          <w:sz w:val="24"/>
          <w:szCs w:val="24"/>
        </w:rPr>
        <w:t xml:space="preserve"> means</w:t>
      </w:r>
      <w:r>
        <w:rPr>
          <w:sz w:val="24"/>
          <w:szCs w:val="24"/>
        </w:rPr>
        <w:t xml:space="preserve"> that data structures and procedures </w:t>
      </w:r>
      <w:r w:rsidR="008B1F6E">
        <w:rPr>
          <w:sz w:val="24"/>
          <w:szCs w:val="24"/>
        </w:rPr>
        <w:t xml:space="preserve">that </w:t>
      </w:r>
      <w:r>
        <w:rPr>
          <w:sz w:val="24"/>
          <w:szCs w:val="24"/>
        </w:rPr>
        <w:t>operate on them are grouped together into one language const</w:t>
      </w:r>
      <w:r w:rsidR="004E3AC8">
        <w:rPr>
          <w:sz w:val="24"/>
          <w:szCs w:val="24"/>
        </w:rPr>
        <w:t>ruct, namely</w:t>
      </w:r>
      <w:r>
        <w:rPr>
          <w:sz w:val="24"/>
          <w:szCs w:val="24"/>
        </w:rPr>
        <w:t xml:space="preserve"> the </w:t>
      </w:r>
      <w:r w:rsidRPr="00C81939">
        <w:rPr>
          <w:i/>
          <w:sz w:val="24"/>
          <w:szCs w:val="24"/>
        </w:rPr>
        <w:t>class</w:t>
      </w:r>
      <w:r>
        <w:rPr>
          <w:sz w:val="24"/>
          <w:szCs w:val="24"/>
        </w:rPr>
        <w:t>.  Common behavior amongst classes is specified</w:t>
      </w:r>
      <w:r w:rsidR="004E3AC8">
        <w:rPr>
          <w:sz w:val="24"/>
          <w:szCs w:val="24"/>
        </w:rPr>
        <w:t xml:space="preserve"> </w:t>
      </w:r>
      <w:r w:rsidR="00943ED3">
        <w:rPr>
          <w:sz w:val="24"/>
          <w:szCs w:val="24"/>
        </w:rPr>
        <w:t>explicitly</w:t>
      </w:r>
      <w:r>
        <w:rPr>
          <w:sz w:val="24"/>
          <w:szCs w:val="24"/>
        </w:rPr>
        <w:t xml:space="preserve"> through the mechanism of inheritance.  The C programming language on the other hand does not directly support OOP</w:t>
      </w:r>
      <w:r w:rsidR="009D5A31">
        <w:rPr>
          <w:sz w:val="24"/>
          <w:szCs w:val="24"/>
        </w:rPr>
        <w:t xml:space="preserve">, </w:t>
      </w:r>
      <w:r w:rsidR="004E3AC8">
        <w:rPr>
          <w:sz w:val="24"/>
          <w:szCs w:val="24"/>
        </w:rPr>
        <w:t>although</w:t>
      </w:r>
      <w:r w:rsidR="00E358E3">
        <w:rPr>
          <w:sz w:val="24"/>
          <w:szCs w:val="24"/>
        </w:rPr>
        <w:t xml:space="preserve"> </w:t>
      </w:r>
      <w:r w:rsidR="00F92133">
        <w:rPr>
          <w:sz w:val="24"/>
          <w:szCs w:val="24"/>
        </w:rPr>
        <w:t>it</w:t>
      </w:r>
      <w:r w:rsidR="00C81939">
        <w:rPr>
          <w:sz w:val="24"/>
          <w:szCs w:val="24"/>
        </w:rPr>
        <w:t xml:space="preserve"> can be implemented</w:t>
      </w:r>
      <w:r w:rsidR="00E358E3">
        <w:rPr>
          <w:sz w:val="24"/>
          <w:szCs w:val="24"/>
        </w:rPr>
        <w:t xml:space="preserve"> with some effort</w:t>
      </w:r>
      <w:r>
        <w:rPr>
          <w:sz w:val="24"/>
          <w:szCs w:val="24"/>
        </w:rPr>
        <w:t>.  C is known as a procedural progra</w:t>
      </w:r>
      <w:r w:rsidR="00C81939">
        <w:rPr>
          <w:sz w:val="24"/>
          <w:szCs w:val="24"/>
        </w:rPr>
        <w:t>mming language, which means that</w:t>
      </w:r>
      <w:r>
        <w:rPr>
          <w:sz w:val="24"/>
          <w:szCs w:val="24"/>
        </w:rPr>
        <w:t xml:space="preserve"> data structures</w:t>
      </w:r>
      <w:r w:rsidR="004E3AC8">
        <w:rPr>
          <w:sz w:val="24"/>
          <w:szCs w:val="24"/>
        </w:rPr>
        <w:t xml:space="preserve"> and </w:t>
      </w:r>
      <w:r w:rsidR="00F92133">
        <w:rPr>
          <w:sz w:val="24"/>
          <w:szCs w:val="24"/>
        </w:rPr>
        <w:t xml:space="preserve">functions (i.e. </w:t>
      </w:r>
      <w:r w:rsidR="004E3AC8">
        <w:rPr>
          <w:sz w:val="24"/>
          <w:szCs w:val="24"/>
        </w:rPr>
        <w:t>procedures</w:t>
      </w:r>
      <w:r w:rsidR="00F92133">
        <w:rPr>
          <w:sz w:val="24"/>
          <w:szCs w:val="24"/>
        </w:rPr>
        <w:t>)</w:t>
      </w:r>
      <w:r>
        <w:rPr>
          <w:sz w:val="24"/>
          <w:szCs w:val="24"/>
        </w:rPr>
        <w:t xml:space="preserve"> are separate language constructs.  There are no classes, no objects, and no inheritance.  </w:t>
      </w:r>
      <w:r w:rsidR="00F410F5">
        <w:rPr>
          <w:sz w:val="24"/>
          <w:szCs w:val="24"/>
        </w:rPr>
        <w:t xml:space="preserve">New data types in C are created using the </w:t>
      </w:r>
      <w:r w:rsidR="00F410F5" w:rsidRPr="00F410F5">
        <w:rPr>
          <w:rFonts w:ascii="Courier New" w:hAnsi="Courier New"/>
          <w:szCs w:val="24"/>
        </w:rPr>
        <w:t>typedef</w:t>
      </w:r>
      <w:r w:rsidR="00F410F5">
        <w:rPr>
          <w:sz w:val="24"/>
          <w:szCs w:val="24"/>
        </w:rPr>
        <w:t xml:space="preserve"> and </w:t>
      </w:r>
      <w:r w:rsidR="00F410F5" w:rsidRPr="00F410F5">
        <w:rPr>
          <w:rFonts w:ascii="Courier New" w:hAnsi="Courier New"/>
          <w:szCs w:val="24"/>
        </w:rPr>
        <w:t>struct</w:t>
      </w:r>
      <w:r w:rsidR="00F410F5">
        <w:rPr>
          <w:sz w:val="24"/>
          <w:szCs w:val="24"/>
        </w:rPr>
        <w:t xml:space="preserve"> constructs</w:t>
      </w:r>
      <w:r w:rsidR="00E358E3">
        <w:rPr>
          <w:sz w:val="24"/>
          <w:szCs w:val="24"/>
        </w:rPr>
        <w:t>, which will be illustrated in future lab assignments</w:t>
      </w:r>
      <w:r w:rsidR="00F410F5">
        <w:rPr>
          <w:sz w:val="24"/>
          <w:szCs w:val="24"/>
        </w:rPr>
        <w:t xml:space="preserve">.  </w:t>
      </w:r>
      <w:r>
        <w:rPr>
          <w:sz w:val="24"/>
          <w:szCs w:val="24"/>
        </w:rPr>
        <w:t>There is howe</w:t>
      </w:r>
      <w:r w:rsidR="008E1DBC">
        <w:rPr>
          <w:sz w:val="24"/>
          <w:szCs w:val="24"/>
        </w:rPr>
        <w:t>ver much common syntax between J</w:t>
      </w:r>
      <w:r>
        <w:rPr>
          <w:sz w:val="24"/>
          <w:szCs w:val="24"/>
        </w:rPr>
        <w:t>ava and C.  M</w:t>
      </w:r>
      <w:r w:rsidR="00C81939">
        <w:rPr>
          <w:sz w:val="24"/>
          <w:szCs w:val="24"/>
        </w:rPr>
        <w:t>any control structures such as loops (while, do-while, for), and branching</w:t>
      </w:r>
      <w:r>
        <w:rPr>
          <w:sz w:val="24"/>
          <w:szCs w:val="24"/>
        </w:rPr>
        <w:t xml:space="preserve"> </w:t>
      </w:r>
      <w:r w:rsidR="00C81939">
        <w:rPr>
          <w:sz w:val="24"/>
          <w:szCs w:val="24"/>
        </w:rPr>
        <w:t>(</w:t>
      </w:r>
      <w:r>
        <w:rPr>
          <w:sz w:val="24"/>
          <w:szCs w:val="24"/>
        </w:rPr>
        <w:t>if, if-else, switch</w:t>
      </w:r>
      <w:r w:rsidR="00C81939">
        <w:rPr>
          <w:sz w:val="24"/>
          <w:szCs w:val="24"/>
        </w:rPr>
        <w:t>)</w:t>
      </w:r>
      <w:r>
        <w:rPr>
          <w:sz w:val="24"/>
          <w:szCs w:val="24"/>
        </w:rPr>
        <w:t xml:space="preserve"> are virtually identical in </w:t>
      </w:r>
      <w:ins w:id="2" w:author="Bryan Lopez" w:date="2018-10-16T17:08:00Z">
        <w:r w:rsidR="003808E9">
          <w:rPr>
            <w:sz w:val="24"/>
            <w:szCs w:val="24"/>
          </w:rPr>
          <w:softHyphen/>
        </w:r>
      </w:ins>
      <w:r>
        <w:rPr>
          <w:sz w:val="24"/>
          <w:szCs w:val="24"/>
        </w:rPr>
        <w:t>the two languages.</w:t>
      </w:r>
      <w:r w:rsidR="00C81939">
        <w:rPr>
          <w:sz w:val="24"/>
          <w:szCs w:val="24"/>
        </w:rPr>
        <w:t xml:space="preserve">  One major difference</w:t>
      </w:r>
      <w:r w:rsidR="00242ADD">
        <w:rPr>
          <w:sz w:val="24"/>
          <w:szCs w:val="24"/>
        </w:rPr>
        <w:t xml:space="preserve"> is in the way program input and output is handled, both to and from standard IO devices (keyboard and screen), and to and from files.</w:t>
      </w:r>
      <w:r w:rsidR="00E358E3">
        <w:rPr>
          <w:sz w:val="24"/>
          <w:szCs w:val="24"/>
        </w:rPr>
        <w:t xml:space="preserve">  The following is an example of a "Hello World!" program in C.</w:t>
      </w:r>
    </w:p>
    <w:p w14:paraId="12B0D617" w14:textId="77777777" w:rsidR="00064952" w:rsidRDefault="00064952" w:rsidP="00AE19C3">
      <w:pPr>
        <w:jc w:val="both"/>
        <w:rPr>
          <w:sz w:val="24"/>
          <w:szCs w:val="24"/>
        </w:rPr>
      </w:pPr>
    </w:p>
    <w:p w14:paraId="2511FECF" w14:textId="77777777" w:rsidR="00144C73" w:rsidRPr="00144C73" w:rsidRDefault="00144C73" w:rsidP="00AE19C3">
      <w:pPr>
        <w:jc w:val="both"/>
        <w:rPr>
          <w:b/>
          <w:sz w:val="24"/>
          <w:szCs w:val="24"/>
        </w:rPr>
      </w:pPr>
      <w:r w:rsidRPr="00144C73">
        <w:rPr>
          <w:b/>
          <w:sz w:val="24"/>
          <w:szCs w:val="24"/>
        </w:rPr>
        <w:t>Example</w:t>
      </w:r>
    </w:p>
    <w:p w14:paraId="3E69057E" w14:textId="77777777" w:rsidR="00144C73" w:rsidRDefault="00144C73" w:rsidP="00AE19C3">
      <w:pPr>
        <w:jc w:val="both"/>
        <w:rPr>
          <w:sz w:val="24"/>
          <w:szCs w:val="24"/>
        </w:rPr>
      </w:pPr>
    </w:p>
    <w:p w14:paraId="5E0498C0" w14:textId="77777777" w:rsidR="00242ADD" w:rsidRPr="00242ADD" w:rsidRDefault="00242ADD" w:rsidP="00822587">
      <w:pPr>
        <w:pStyle w:val="CN11"/>
      </w:pPr>
      <w:r w:rsidRPr="00242ADD">
        <w:t>/*</w:t>
      </w:r>
    </w:p>
    <w:p w14:paraId="7164DFC1" w14:textId="77777777" w:rsidR="00242ADD" w:rsidRPr="00242ADD" w:rsidRDefault="001E12FF" w:rsidP="00822587">
      <w:pPr>
        <w:pStyle w:val="CN11"/>
      </w:pPr>
      <w:r>
        <w:t xml:space="preserve">*  </w:t>
      </w:r>
      <w:proofErr w:type="spellStart"/>
      <w:r>
        <w:t>hello</w:t>
      </w:r>
      <w:r w:rsidR="00242ADD" w:rsidRPr="00242ADD">
        <w:t>.c</w:t>
      </w:r>
      <w:proofErr w:type="spellEnd"/>
    </w:p>
    <w:p w14:paraId="45E8DF6E" w14:textId="77777777" w:rsidR="00242ADD" w:rsidRPr="00242ADD" w:rsidRDefault="00242ADD" w:rsidP="00822587">
      <w:pPr>
        <w:pStyle w:val="CN11"/>
      </w:pPr>
      <w:r w:rsidRPr="00242ADD">
        <w:t xml:space="preserve">*  Prints "Hello World!" to </w:t>
      </w:r>
      <w:proofErr w:type="spellStart"/>
      <w:r w:rsidRPr="00242ADD">
        <w:t>stdout</w:t>
      </w:r>
      <w:proofErr w:type="spellEnd"/>
    </w:p>
    <w:p w14:paraId="11D06398" w14:textId="77777777" w:rsidR="00144C73" w:rsidRPr="00242ADD" w:rsidRDefault="00242ADD" w:rsidP="00822587">
      <w:pPr>
        <w:pStyle w:val="CN11"/>
      </w:pPr>
      <w:r w:rsidRPr="00242ADD">
        <w:t>*/</w:t>
      </w:r>
    </w:p>
    <w:p w14:paraId="02896F87" w14:textId="77777777" w:rsidR="00242ADD" w:rsidRPr="00242ADD" w:rsidRDefault="00242ADD" w:rsidP="00822587">
      <w:pPr>
        <w:pStyle w:val="CN11"/>
      </w:pPr>
      <w:r w:rsidRPr="00242ADD">
        <w:t>#include &lt;</w:t>
      </w:r>
      <w:proofErr w:type="spellStart"/>
      <w:r w:rsidRPr="00242ADD">
        <w:t>stdio.h</w:t>
      </w:r>
      <w:proofErr w:type="spellEnd"/>
      <w:r w:rsidRPr="00242ADD">
        <w:t>&gt;</w:t>
      </w:r>
    </w:p>
    <w:p w14:paraId="6D882F15" w14:textId="77777777" w:rsidR="00144C73" w:rsidRDefault="00144C73" w:rsidP="00822587">
      <w:pPr>
        <w:pStyle w:val="CN11"/>
      </w:pPr>
    </w:p>
    <w:p w14:paraId="1C833CCF" w14:textId="77777777" w:rsidR="00242ADD" w:rsidRPr="00242ADD" w:rsidRDefault="00DB5C1B" w:rsidP="00822587">
      <w:pPr>
        <w:pStyle w:val="CN11"/>
      </w:pPr>
      <w:r>
        <w:t xml:space="preserve">int </w:t>
      </w:r>
      <w:proofErr w:type="gramStart"/>
      <w:r>
        <w:t>main(</w:t>
      </w:r>
      <w:proofErr w:type="gramEnd"/>
      <w:r w:rsidR="00242ADD" w:rsidRPr="00242ADD">
        <w:t>){</w:t>
      </w:r>
    </w:p>
    <w:p w14:paraId="71C08546" w14:textId="77777777" w:rsidR="00242ADD" w:rsidRPr="00242ADD" w:rsidRDefault="00242ADD" w:rsidP="00822587">
      <w:pPr>
        <w:pStyle w:val="CN11"/>
      </w:pPr>
      <w:r w:rsidRPr="00242ADD">
        <w:t xml:space="preserve">   </w:t>
      </w:r>
      <w:proofErr w:type="spellStart"/>
      <w:proofErr w:type="gramStart"/>
      <w:r w:rsidRPr="00242ADD">
        <w:t>printf</w:t>
      </w:r>
      <w:proofErr w:type="spellEnd"/>
      <w:r w:rsidRPr="00242ADD">
        <w:t>(</w:t>
      </w:r>
      <w:proofErr w:type="gramEnd"/>
      <w:r w:rsidRPr="00242ADD">
        <w:t>"Hello World!\n");</w:t>
      </w:r>
    </w:p>
    <w:p w14:paraId="01C5B17D" w14:textId="77777777" w:rsidR="00242ADD" w:rsidRPr="00242ADD" w:rsidRDefault="00242ADD" w:rsidP="00822587">
      <w:pPr>
        <w:pStyle w:val="CN11"/>
      </w:pPr>
      <w:r w:rsidRPr="00242ADD">
        <w:t xml:space="preserve">   return 0;</w:t>
      </w:r>
    </w:p>
    <w:p w14:paraId="1836C0FC" w14:textId="77777777" w:rsidR="00242ADD" w:rsidRPr="00242ADD" w:rsidRDefault="00242ADD" w:rsidP="00822587">
      <w:pPr>
        <w:pStyle w:val="CN11"/>
      </w:pPr>
      <w:r w:rsidRPr="00242ADD">
        <w:t>}</w:t>
      </w:r>
    </w:p>
    <w:p w14:paraId="07963C59" w14:textId="77777777" w:rsidR="00242ADD" w:rsidRDefault="00242ADD" w:rsidP="00AE19C3">
      <w:pPr>
        <w:jc w:val="both"/>
        <w:rPr>
          <w:sz w:val="24"/>
          <w:szCs w:val="24"/>
        </w:rPr>
      </w:pPr>
    </w:p>
    <w:p w14:paraId="2995E0AD" w14:textId="77777777" w:rsidR="004E3AC8" w:rsidRDefault="004E3AC8" w:rsidP="00AE19C3">
      <w:pPr>
        <w:jc w:val="both"/>
        <w:rPr>
          <w:sz w:val="24"/>
          <w:szCs w:val="24"/>
        </w:rPr>
      </w:pPr>
      <w:r>
        <w:rPr>
          <w:sz w:val="24"/>
          <w:szCs w:val="24"/>
        </w:rPr>
        <w:t xml:space="preserve">Comments in C are specified by bracketing them between the strings </w:t>
      </w:r>
      <w:r w:rsidRPr="004A3B74">
        <w:rPr>
          <w:rStyle w:val="CN11Char"/>
        </w:rPr>
        <w:t>/*</w:t>
      </w:r>
      <w:r>
        <w:rPr>
          <w:sz w:val="24"/>
          <w:szCs w:val="24"/>
        </w:rPr>
        <w:t xml:space="preserve"> and </w:t>
      </w:r>
      <w:r w:rsidRPr="004A3B74">
        <w:rPr>
          <w:rStyle w:val="CN11Char"/>
        </w:rPr>
        <w:t>*/</w:t>
      </w:r>
      <w:r>
        <w:rPr>
          <w:sz w:val="24"/>
          <w:szCs w:val="24"/>
        </w:rPr>
        <w:t xml:space="preserve">, and may span several lines.  For instance  </w:t>
      </w:r>
      <w:r w:rsidRPr="004A3B74">
        <w:rPr>
          <w:rStyle w:val="CN11Char"/>
        </w:rPr>
        <w:t>/* comment */</w:t>
      </w:r>
      <w:r>
        <w:rPr>
          <w:sz w:val="24"/>
          <w:szCs w:val="24"/>
        </w:rPr>
        <w:t xml:space="preserve"> or</w:t>
      </w:r>
    </w:p>
    <w:p w14:paraId="75D9051E" w14:textId="77777777" w:rsidR="004E3AC8" w:rsidRDefault="004E3AC8" w:rsidP="00AE19C3">
      <w:pPr>
        <w:jc w:val="both"/>
        <w:rPr>
          <w:sz w:val="24"/>
          <w:szCs w:val="24"/>
        </w:rPr>
      </w:pPr>
    </w:p>
    <w:p w14:paraId="21A6398D" w14:textId="77777777" w:rsidR="004E3AC8" w:rsidRPr="004E3AC8" w:rsidRDefault="004E3AC8" w:rsidP="00822587">
      <w:pPr>
        <w:pStyle w:val="CN11"/>
      </w:pPr>
      <w:r w:rsidRPr="004E3AC8">
        <w:t>/* comment</w:t>
      </w:r>
    </w:p>
    <w:p w14:paraId="00FA8E33" w14:textId="77777777" w:rsidR="004E3AC8" w:rsidRPr="004E3AC8" w:rsidRDefault="004E3AC8" w:rsidP="00822587">
      <w:pPr>
        <w:pStyle w:val="CN11"/>
      </w:pPr>
      <w:r w:rsidRPr="004E3AC8">
        <w:t xml:space="preserve">   comment */</w:t>
      </w:r>
    </w:p>
    <w:p w14:paraId="272DE1F1" w14:textId="77777777" w:rsidR="004E3AC8" w:rsidRDefault="004E3AC8" w:rsidP="00AE19C3">
      <w:pPr>
        <w:jc w:val="both"/>
        <w:rPr>
          <w:sz w:val="24"/>
          <w:szCs w:val="24"/>
        </w:rPr>
      </w:pPr>
    </w:p>
    <w:p w14:paraId="2641A2DC" w14:textId="77777777" w:rsidR="004E3AC8" w:rsidRDefault="004E3AC8" w:rsidP="00AE19C3">
      <w:pPr>
        <w:jc w:val="both"/>
        <w:rPr>
          <w:sz w:val="24"/>
          <w:szCs w:val="24"/>
        </w:rPr>
      </w:pPr>
      <w:r>
        <w:rPr>
          <w:sz w:val="24"/>
          <w:szCs w:val="24"/>
        </w:rPr>
        <w:t>or</w:t>
      </w:r>
    </w:p>
    <w:p w14:paraId="3F119BC4" w14:textId="77777777" w:rsidR="004E3AC8" w:rsidRPr="004E3AC8" w:rsidRDefault="004E3AC8" w:rsidP="00AE19C3">
      <w:pPr>
        <w:jc w:val="both"/>
        <w:rPr>
          <w:sz w:val="24"/>
          <w:szCs w:val="24"/>
        </w:rPr>
      </w:pPr>
    </w:p>
    <w:p w14:paraId="21917520" w14:textId="77777777" w:rsidR="004E3AC8" w:rsidRPr="004E3AC8" w:rsidRDefault="004E3AC8" w:rsidP="00822587">
      <w:pPr>
        <w:pStyle w:val="CN11"/>
      </w:pPr>
      <w:r w:rsidRPr="004E3AC8">
        <w:t>/*</w:t>
      </w:r>
    </w:p>
    <w:p w14:paraId="6447105C" w14:textId="77777777" w:rsidR="004E3AC8" w:rsidRPr="004E3AC8" w:rsidRDefault="004E3AC8" w:rsidP="00822587">
      <w:pPr>
        <w:pStyle w:val="CN11"/>
      </w:pPr>
      <w:r w:rsidRPr="004E3AC8">
        <w:t>* comment</w:t>
      </w:r>
    </w:p>
    <w:p w14:paraId="154B7B0E" w14:textId="77777777" w:rsidR="004E3AC8" w:rsidRPr="004E3AC8" w:rsidRDefault="004E3AC8" w:rsidP="00822587">
      <w:pPr>
        <w:pStyle w:val="CN11"/>
      </w:pPr>
      <w:r w:rsidRPr="004E3AC8">
        <w:t>* comment</w:t>
      </w:r>
    </w:p>
    <w:p w14:paraId="0BBC9591" w14:textId="77777777" w:rsidR="004E3AC8" w:rsidRPr="004E3AC8" w:rsidRDefault="004E3AC8" w:rsidP="00822587">
      <w:pPr>
        <w:pStyle w:val="CN11"/>
      </w:pPr>
      <w:r w:rsidRPr="004E3AC8">
        <w:t>*/</w:t>
      </w:r>
    </w:p>
    <w:p w14:paraId="5CC2881B" w14:textId="77777777" w:rsidR="004E3AC8" w:rsidRDefault="004E3AC8" w:rsidP="00AE19C3">
      <w:pPr>
        <w:jc w:val="both"/>
        <w:rPr>
          <w:sz w:val="24"/>
          <w:szCs w:val="24"/>
        </w:rPr>
      </w:pPr>
    </w:p>
    <w:p w14:paraId="2DEC68FF" w14:textId="048C5D47" w:rsidR="00F92133" w:rsidRDefault="004E3AC8" w:rsidP="00AE19C3">
      <w:pPr>
        <w:jc w:val="both"/>
        <w:rPr>
          <w:sz w:val="24"/>
          <w:szCs w:val="24"/>
        </w:rPr>
      </w:pPr>
      <w:r>
        <w:rPr>
          <w:sz w:val="24"/>
          <w:szCs w:val="24"/>
        </w:rPr>
        <w:t xml:space="preserve">are all acceptable. </w:t>
      </w:r>
      <w:r w:rsidR="0038626C">
        <w:rPr>
          <w:sz w:val="24"/>
          <w:szCs w:val="24"/>
        </w:rPr>
        <w:t xml:space="preserve">Single line </w:t>
      </w:r>
      <w:r w:rsidR="00F92133">
        <w:rPr>
          <w:sz w:val="24"/>
          <w:szCs w:val="24"/>
        </w:rPr>
        <w:t>Java/C++ style comments are also acceptable.</w:t>
      </w:r>
    </w:p>
    <w:p w14:paraId="6184DBC5" w14:textId="77777777" w:rsidR="00F92133" w:rsidRDefault="00F92133" w:rsidP="00AE19C3">
      <w:pPr>
        <w:jc w:val="both"/>
        <w:rPr>
          <w:sz w:val="24"/>
          <w:szCs w:val="24"/>
        </w:rPr>
      </w:pPr>
    </w:p>
    <w:p w14:paraId="40F00C4D" w14:textId="77777777" w:rsidR="00F92133" w:rsidRDefault="00F92133" w:rsidP="00F92133">
      <w:pPr>
        <w:pStyle w:val="CN11"/>
      </w:pPr>
      <w:r>
        <w:t>// comment</w:t>
      </w:r>
    </w:p>
    <w:p w14:paraId="5414C9DA" w14:textId="77777777" w:rsidR="00F92133" w:rsidRPr="00721B69" w:rsidRDefault="00F92133" w:rsidP="00721B69">
      <w:pPr>
        <w:pStyle w:val="CN11"/>
      </w:pPr>
      <w:r>
        <w:t>// comment</w:t>
      </w:r>
    </w:p>
    <w:p w14:paraId="3C908EE8" w14:textId="77777777" w:rsidR="00A0112C" w:rsidRDefault="00F92133" w:rsidP="00AE19C3">
      <w:pPr>
        <w:jc w:val="both"/>
        <w:rPr>
          <w:sz w:val="24"/>
          <w:szCs w:val="24"/>
        </w:rPr>
      </w:pPr>
      <w:r>
        <w:rPr>
          <w:sz w:val="24"/>
          <w:szCs w:val="24"/>
        </w:rPr>
        <w:t xml:space="preserve">You may use any style you like, but throughout this document we will use the older C style </w:t>
      </w:r>
      <w:r>
        <w:rPr>
          <w:rStyle w:val="CN11Char"/>
        </w:rPr>
        <w:t>/*comments</w:t>
      </w:r>
      <w:r w:rsidRPr="00F92133">
        <w:rPr>
          <w:rStyle w:val="CN11Char"/>
        </w:rPr>
        <w:t>*/</w:t>
      </w:r>
      <w:r>
        <w:rPr>
          <w:sz w:val="24"/>
          <w:szCs w:val="24"/>
        </w:rPr>
        <w:t xml:space="preserve">.  </w:t>
      </w:r>
      <w:r w:rsidR="00675C5F">
        <w:rPr>
          <w:sz w:val="24"/>
          <w:szCs w:val="24"/>
        </w:rPr>
        <w:t xml:space="preserve">Any line beginning with </w:t>
      </w:r>
      <w:r w:rsidR="00675C5F" w:rsidRPr="004A3B74">
        <w:rPr>
          <w:rStyle w:val="CN11Char"/>
        </w:rPr>
        <w:t>#</w:t>
      </w:r>
      <w:r w:rsidR="00675C5F">
        <w:rPr>
          <w:sz w:val="24"/>
          <w:szCs w:val="24"/>
        </w:rPr>
        <w:t xml:space="preserve"> is known as a </w:t>
      </w:r>
      <w:r w:rsidR="00675C5F" w:rsidRPr="000A4DBE">
        <w:rPr>
          <w:i/>
          <w:sz w:val="24"/>
          <w:szCs w:val="24"/>
        </w:rPr>
        <w:t>preprocessor directive</w:t>
      </w:r>
      <w:r w:rsidR="00675C5F">
        <w:rPr>
          <w:sz w:val="24"/>
          <w:szCs w:val="24"/>
        </w:rPr>
        <w:t xml:space="preserve">. </w:t>
      </w:r>
      <w:r w:rsidR="00144C73">
        <w:rPr>
          <w:sz w:val="24"/>
          <w:szCs w:val="24"/>
        </w:rPr>
        <w:t xml:space="preserve"> </w:t>
      </w:r>
      <w:r w:rsidR="00675C5F">
        <w:rPr>
          <w:sz w:val="24"/>
          <w:szCs w:val="24"/>
        </w:rPr>
        <w:t>The</w:t>
      </w:r>
      <w:r w:rsidR="000A4DBE">
        <w:rPr>
          <w:sz w:val="24"/>
          <w:szCs w:val="24"/>
        </w:rPr>
        <w:t xml:space="preserve"> preprocessor performs</w:t>
      </w:r>
      <w:r w:rsidR="00675C5F">
        <w:rPr>
          <w:sz w:val="24"/>
          <w:szCs w:val="24"/>
        </w:rPr>
        <w:t xml:space="preserve"> the first phase of </w:t>
      </w:r>
      <w:r w:rsidR="00943ED3">
        <w:rPr>
          <w:sz w:val="24"/>
          <w:szCs w:val="24"/>
        </w:rPr>
        <w:t>compilation</w:t>
      </w:r>
      <w:r w:rsidR="00675C5F">
        <w:rPr>
          <w:sz w:val="24"/>
          <w:szCs w:val="24"/>
        </w:rPr>
        <w:t xml:space="preserve"> </w:t>
      </w:r>
      <w:r w:rsidR="008E1DBC">
        <w:rPr>
          <w:sz w:val="24"/>
          <w:szCs w:val="24"/>
        </w:rPr>
        <w:t>wherein</w:t>
      </w:r>
      <w:r w:rsidR="00675C5F">
        <w:rPr>
          <w:sz w:val="24"/>
          <w:szCs w:val="24"/>
        </w:rPr>
        <w:t xml:space="preserve"> these directives</w:t>
      </w:r>
      <w:r w:rsidR="00144C73">
        <w:rPr>
          <w:sz w:val="24"/>
          <w:szCs w:val="24"/>
        </w:rPr>
        <w:t>, which are literal text substitutions, are performed</w:t>
      </w:r>
      <w:r w:rsidR="00675C5F">
        <w:rPr>
          <w:sz w:val="24"/>
          <w:szCs w:val="24"/>
        </w:rPr>
        <w:t xml:space="preserve"> making the program ready for later stages of compilation.  The line</w:t>
      </w:r>
      <w:r w:rsidR="00144C73">
        <w:rPr>
          <w:sz w:val="24"/>
          <w:szCs w:val="24"/>
        </w:rPr>
        <w:t xml:space="preserve"> </w:t>
      </w:r>
      <w:r w:rsidR="00675C5F" w:rsidRPr="004A3B74">
        <w:rPr>
          <w:rStyle w:val="CN11Char"/>
        </w:rPr>
        <w:t>#include &lt;</w:t>
      </w:r>
      <w:proofErr w:type="spellStart"/>
      <w:r w:rsidR="00675C5F" w:rsidRPr="004A3B74">
        <w:rPr>
          <w:rStyle w:val="CN11Char"/>
        </w:rPr>
        <w:t>stdio.h</w:t>
      </w:r>
      <w:proofErr w:type="spellEnd"/>
      <w:r w:rsidR="00675C5F" w:rsidRPr="004A3B74">
        <w:rPr>
          <w:rStyle w:val="CN11Char"/>
        </w:rPr>
        <w:t>&gt;</w:t>
      </w:r>
      <w:r w:rsidR="00144C73">
        <w:rPr>
          <w:sz w:val="24"/>
          <w:szCs w:val="24"/>
        </w:rPr>
        <w:t xml:space="preserve"> </w:t>
      </w:r>
      <w:r w:rsidR="00675C5F">
        <w:rPr>
          <w:sz w:val="24"/>
          <w:szCs w:val="24"/>
        </w:rPr>
        <w:t xml:space="preserve">inserts the standard library header file </w:t>
      </w:r>
      <w:proofErr w:type="spellStart"/>
      <w:r w:rsidR="00675C5F" w:rsidRPr="004A3B74">
        <w:rPr>
          <w:rStyle w:val="CN11Char"/>
        </w:rPr>
        <w:t>stdio.h</w:t>
      </w:r>
      <w:proofErr w:type="spellEnd"/>
      <w:r w:rsidR="00675C5F">
        <w:rPr>
          <w:sz w:val="24"/>
          <w:szCs w:val="24"/>
        </w:rPr>
        <w:t xml:space="preserve"> </w:t>
      </w:r>
      <w:r w:rsidR="00AA13B2">
        <w:rPr>
          <w:sz w:val="24"/>
          <w:szCs w:val="24"/>
        </w:rPr>
        <w:t>that</w:t>
      </w:r>
      <w:r w:rsidR="00675C5F">
        <w:rPr>
          <w:sz w:val="24"/>
          <w:szCs w:val="24"/>
        </w:rPr>
        <w:t xml:space="preserve"> </w:t>
      </w:r>
      <w:r w:rsidR="000A4DBE">
        <w:rPr>
          <w:sz w:val="24"/>
          <w:szCs w:val="24"/>
        </w:rPr>
        <w:t>specifies</w:t>
      </w:r>
      <w:r w:rsidR="00675C5F">
        <w:rPr>
          <w:sz w:val="24"/>
          <w:szCs w:val="24"/>
        </w:rPr>
        <w:t xml:space="preserve"> functions for performing standard input-output operations.</w:t>
      </w:r>
      <w:r w:rsidR="00CB4C56">
        <w:rPr>
          <w:sz w:val="24"/>
          <w:szCs w:val="24"/>
        </w:rPr>
        <w:t xml:space="preserve">  Notice that preprocessor commands in C do not end in a semicolon.</w:t>
      </w:r>
      <w:r w:rsidR="00144C73">
        <w:rPr>
          <w:sz w:val="24"/>
          <w:szCs w:val="24"/>
        </w:rPr>
        <w:t xml:space="preserve">  One can also specify constant macros using the </w:t>
      </w:r>
      <w:r w:rsidR="00144C73" w:rsidRPr="004A3B74">
        <w:rPr>
          <w:rStyle w:val="CN11Char"/>
        </w:rPr>
        <w:t>#define</w:t>
      </w:r>
      <w:r w:rsidR="00144C73">
        <w:rPr>
          <w:sz w:val="24"/>
          <w:szCs w:val="24"/>
        </w:rPr>
        <w:t xml:space="preserve"> preprocessor directive as follows.</w:t>
      </w:r>
    </w:p>
    <w:p w14:paraId="10C7248A" w14:textId="77777777" w:rsidR="00144C73" w:rsidRDefault="00144C73" w:rsidP="00AE19C3">
      <w:pPr>
        <w:jc w:val="both"/>
        <w:rPr>
          <w:sz w:val="24"/>
          <w:szCs w:val="24"/>
        </w:rPr>
      </w:pPr>
    </w:p>
    <w:p w14:paraId="42D175D5" w14:textId="77777777" w:rsidR="00144C73" w:rsidRPr="00242ADD" w:rsidRDefault="00144C73" w:rsidP="00822587">
      <w:pPr>
        <w:pStyle w:val="CN11"/>
      </w:pPr>
      <w:r w:rsidRPr="00242ADD">
        <w:t>/*</w:t>
      </w:r>
    </w:p>
    <w:p w14:paraId="78A252F4" w14:textId="77777777" w:rsidR="00144C73" w:rsidRPr="00242ADD" w:rsidRDefault="001E12FF" w:rsidP="00822587">
      <w:pPr>
        <w:pStyle w:val="CN11"/>
      </w:pPr>
      <w:r>
        <w:t xml:space="preserve">*  </w:t>
      </w:r>
      <w:proofErr w:type="spellStart"/>
      <w:r>
        <w:t>hello</w:t>
      </w:r>
      <w:r w:rsidR="00144C73" w:rsidRPr="00242ADD">
        <w:t>.c</w:t>
      </w:r>
      <w:proofErr w:type="spellEnd"/>
    </w:p>
    <w:p w14:paraId="06554E09" w14:textId="77777777" w:rsidR="00144C73" w:rsidRPr="00242ADD" w:rsidRDefault="00144C73" w:rsidP="00822587">
      <w:pPr>
        <w:pStyle w:val="CN11"/>
      </w:pPr>
      <w:r w:rsidRPr="00242ADD">
        <w:t xml:space="preserve">*  Prints "Hello World!" to </w:t>
      </w:r>
      <w:proofErr w:type="spellStart"/>
      <w:r w:rsidRPr="00242ADD">
        <w:t>stdout</w:t>
      </w:r>
      <w:proofErr w:type="spellEnd"/>
    </w:p>
    <w:p w14:paraId="119F5842" w14:textId="77777777" w:rsidR="00144C73" w:rsidRPr="00242ADD" w:rsidRDefault="00144C73" w:rsidP="00822587">
      <w:pPr>
        <w:pStyle w:val="CN11"/>
      </w:pPr>
      <w:r w:rsidRPr="00242ADD">
        <w:t>*/</w:t>
      </w:r>
    </w:p>
    <w:p w14:paraId="29099D2A" w14:textId="77777777" w:rsidR="00144C73" w:rsidRPr="00242ADD" w:rsidRDefault="00144C73" w:rsidP="00822587">
      <w:pPr>
        <w:pStyle w:val="CN11"/>
      </w:pPr>
      <w:r w:rsidRPr="00242ADD">
        <w:t>#include &lt;</w:t>
      </w:r>
      <w:proofErr w:type="spellStart"/>
      <w:r w:rsidRPr="00242ADD">
        <w:t>stdio.h</w:t>
      </w:r>
      <w:proofErr w:type="spellEnd"/>
      <w:r w:rsidRPr="00242ADD">
        <w:t>&gt;</w:t>
      </w:r>
    </w:p>
    <w:p w14:paraId="70DF2F25" w14:textId="77777777" w:rsidR="00144C73" w:rsidRPr="00242ADD" w:rsidRDefault="00144C73" w:rsidP="00822587">
      <w:pPr>
        <w:pStyle w:val="CN11"/>
      </w:pPr>
      <w:r>
        <w:t xml:space="preserve">#define HELLO_STRING "Hello </w:t>
      </w:r>
      <w:proofErr w:type="gramStart"/>
      <w:r>
        <w:t>World!\</w:t>
      </w:r>
      <w:proofErr w:type="gramEnd"/>
      <w:r>
        <w:t>n"</w:t>
      </w:r>
    </w:p>
    <w:p w14:paraId="3D2084F2" w14:textId="77777777" w:rsidR="00144C73" w:rsidRDefault="00144C73" w:rsidP="00822587">
      <w:pPr>
        <w:pStyle w:val="CN11"/>
      </w:pPr>
    </w:p>
    <w:p w14:paraId="2398FDF9" w14:textId="77777777" w:rsidR="00144C73" w:rsidRPr="00242ADD" w:rsidRDefault="00DB5C1B" w:rsidP="00822587">
      <w:pPr>
        <w:pStyle w:val="CN11"/>
      </w:pPr>
      <w:r>
        <w:t xml:space="preserve">int </w:t>
      </w:r>
      <w:proofErr w:type="gramStart"/>
      <w:r>
        <w:t>main(</w:t>
      </w:r>
      <w:proofErr w:type="gramEnd"/>
      <w:r w:rsidR="00144C73" w:rsidRPr="00242ADD">
        <w:t>){</w:t>
      </w:r>
    </w:p>
    <w:p w14:paraId="3F540CED" w14:textId="77777777" w:rsidR="00144C73" w:rsidRPr="00242ADD" w:rsidRDefault="00144C73" w:rsidP="00822587">
      <w:pPr>
        <w:pStyle w:val="CN11"/>
      </w:pPr>
      <w:r>
        <w:t xml:space="preserve">   </w:t>
      </w:r>
      <w:proofErr w:type="spellStart"/>
      <w:proofErr w:type="gramStart"/>
      <w:r>
        <w:t>printf</w:t>
      </w:r>
      <w:proofErr w:type="spellEnd"/>
      <w:r>
        <w:t>(</w:t>
      </w:r>
      <w:proofErr w:type="gramEnd"/>
      <w:r>
        <w:t>HELLO_STRING</w:t>
      </w:r>
      <w:r w:rsidRPr="00242ADD">
        <w:t>);</w:t>
      </w:r>
    </w:p>
    <w:p w14:paraId="1680C747" w14:textId="77777777" w:rsidR="00144C73" w:rsidRPr="00242ADD" w:rsidRDefault="00144C73" w:rsidP="00822587">
      <w:pPr>
        <w:pStyle w:val="CN11"/>
      </w:pPr>
      <w:r w:rsidRPr="00242ADD">
        <w:t xml:space="preserve">   return 0;</w:t>
      </w:r>
    </w:p>
    <w:p w14:paraId="6569A6D6" w14:textId="77777777" w:rsidR="00144C73" w:rsidRPr="00242ADD" w:rsidRDefault="00144C73" w:rsidP="00144C73">
      <w:pPr>
        <w:jc w:val="both"/>
        <w:rPr>
          <w:rFonts w:ascii="Courier New" w:hAnsi="Courier New"/>
          <w:szCs w:val="24"/>
        </w:rPr>
      </w:pPr>
      <w:r w:rsidRPr="00242ADD">
        <w:rPr>
          <w:rFonts w:ascii="Courier New" w:hAnsi="Courier New"/>
          <w:szCs w:val="24"/>
        </w:rPr>
        <w:t>}</w:t>
      </w:r>
    </w:p>
    <w:p w14:paraId="21325ADA" w14:textId="77777777" w:rsidR="00A0112C" w:rsidRDefault="00A0112C" w:rsidP="00AE19C3">
      <w:pPr>
        <w:jc w:val="both"/>
        <w:rPr>
          <w:sz w:val="24"/>
          <w:szCs w:val="24"/>
        </w:rPr>
      </w:pPr>
    </w:p>
    <w:p w14:paraId="23D42162" w14:textId="77777777" w:rsidR="000A4DBE" w:rsidRDefault="000A4DBE" w:rsidP="00AE19C3">
      <w:pPr>
        <w:jc w:val="both"/>
        <w:rPr>
          <w:sz w:val="24"/>
          <w:szCs w:val="24"/>
        </w:rPr>
      </w:pPr>
      <w:r>
        <w:rPr>
          <w:sz w:val="24"/>
          <w:szCs w:val="24"/>
        </w:rPr>
        <w:t>Although you can call most C programs anything you w</w:t>
      </w:r>
      <w:r w:rsidR="00A0112C">
        <w:rPr>
          <w:sz w:val="24"/>
          <w:szCs w:val="24"/>
        </w:rPr>
        <w:t>ant, each C program must contain</w:t>
      </w:r>
      <w:r>
        <w:rPr>
          <w:sz w:val="24"/>
          <w:szCs w:val="24"/>
        </w:rPr>
        <w:t xml:space="preserve"> exactly one function called</w:t>
      </w:r>
      <w:r w:rsidR="004A3B74">
        <w:rPr>
          <w:i/>
          <w:sz w:val="24"/>
          <w:szCs w:val="24"/>
        </w:rPr>
        <w:t xml:space="preserve"> </w:t>
      </w:r>
      <w:proofErr w:type="gramStart"/>
      <w:r w:rsidR="004A3B74" w:rsidRPr="004A3B74">
        <w:rPr>
          <w:rStyle w:val="CN11Char"/>
        </w:rPr>
        <w:t>main(</w:t>
      </w:r>
      <w:proofErr w:type="gramEnd"/>
      <w:r w:rsidR="004A3B74" w:rsidRPr="004A3B74">
        <w:rPr>
          <w:rStyle w:val="CN11Char"/>
        </w:rPr>
        <w:t>)</w:t>
      </w:r>
      <w:r w:rsidR="00CB4C56">
        <w:rPr>
          <w:sz w:val="24"/>
          <w:szCs w:val="24"/>
        </w:rPr>
        <w:t xml:space="preserve">.  </w:t>
      </w:r>
      <w:r w:rsidR="00022A17">
        <w:rPr>
          <w:sz w:val="24"/>
          <w:szCs w:val="24"/>
        </w:rPr>
        <w:t xml:space="preserve">Function </w:t>
      </w:r>
      <w:proofErr w:type="gramStart"/>
      <w:r w:rsidR="00022A17" w:rsidRPr="00AA13B2">
        <w:rPr>
          <w:rStyle w:val="CN11Char"/>
        </w:rPr>
        <w:t>main</w:t>
      </w:r>
      <w:r w:rsidR="00AA13B2" w:rsidRPr="00AA13B2">
        <w:rPr>
          <w:rStyle w:val="CN11Char"/>
        </w:rPr>
        <w:t>(</w:t>
      </w:r>
      <w:proofErr w:type="gramEnd"/>
      <w:r w:rsidR="00AA13B2" w:rsidRPr="00AA13B2">
        <w:rPr>
          <w:rStyle w:val="CN11Char"/>
        </w:rPr>
        <w:t>)</w:t>
      </w:r>
      <w:r w:rsidR="00022A17">
        <w:rPr>
          <w:sz w:val="24"/>
          <w:szCs w:val="24"/>
        </w:rPr>
        <w:t xml:space="preserve"> </w:t>
      </w:r>
      <w:r>
        <w:rPr>
          <w:sz w:val="24"/>
          <w:szCs w:val="24"/>
        </w:rPr>
        <w:t xml:space="preserve">is the point </w:t>
      </w:r>
      <w:r w:rsidR="00AA13B2">
        <w:rPr>
          <w:sz w:val="24"/>
          <w:szCs w:val="24"/>
        </w:rPr>
        <w:t>where</w:t>
      </w:r>
      <w:r>
        <w:rPr>
          <w:sz w:val="24"/>
          <w:szCs w:val="24"/>
        </w:rPr>
        <w:t xml:space="preserve"> program </w:t>
      </w:r>
      <w:r w:rsidR="00943ED3">
        <w:rPr>
          <w:sz w:val="24"/>
          <w:szCs w:val="24"/>
        </w:rPr>
        <w:t>execution</w:t>
      </w:r>
      <w:r>
        <w:rPr>
          <w:sz w:val="24"/>
          <w:szCs w:val="24"/>
        </w:rPr>
        <w:t xml:space="preserve"> begins.  Typically </w:t>
      </w:r>
      <w:proofErr w:type="gramStart"/>
      <w:r w:rsidRPr="00AA13B2">
        <w:rPr>
          <w:rStyle w:val="CN11Char"/>
        </w:rPr>
        <w:t>main</w:t>
      </w:r>
      <w:r w:rsidR="00AA13B2" w:rsidRPr="00AA13B2">
        <w:rPr>
          <w:rStyle w:val="CN11Char"/>
        </w:rPr>
        <w:t>(</w:t>
      </w:r>
      <w:proofErr w:type="gramEnd"/>
      <w:r w:rsidR="00AA13B2" w:rsidRPr="00AA13B2">
        <w:rPr>
          <w:rStyle w:val="CN11Char"/>
        </w:rPr>
        <w:t>)</w:t>
      </w:r>
      <w:r>
        <w:rPr>
          <w:sz w:val="24"/>
          <w:szCs w:val="24"/>
        </w:rPr>
        <w:t xml:space="preserve"> will call other functions, which may in turn call other functions.  </w:t>
      </w:r>
      <w:r w:rsidR="00FA3AFA">
        <w:rPr>
          <w:sz w:val="24"/>
          <w:szCs w:val="24"/>
        </w:rPr>
        <w:t>Function definition</w:t>
      </w:r>
      <w:r>
        <w:rPr>
          <w:sz w:val="24"/>
          <w:szCs w:val="24"/>
        </w:rPr>
        <w:t xml:space="preserve">s in C </w:t>
      </w:r>
      <w:r w:rsidR="00AA13B2">
        <w:rPr>
          <w:sz w:val="24"/>
          <w:szCs w:val="24"/>
        </w:rPr>
        <w:t>look very much like they do in J</w:t>
      </w:r>
      <w:r>
        <w:rPr>
          <w:sz w:val="24"/>
          <w:szCs w:val="24"/>
        </w:rPr>
        <w:t>ava.</w:t>
      </w:r>
    </w:p>
    <w:p w14:paraId="1C116B52" w14:textId="77777777" w:rsidR="000A4DBE" w:rsidRDefault="000A4DBE" w:rsidP="00AE19C3">
      <w:pPr>
        <w:jc w:val="both"/>
        <w:rPr>
          <w:sz w:val="24"/>
          <w:szCs w:val="24"/>
        </w:rPr>
      </w:pPr>
    </w:p>
    <w:p w14:paraId="634EDD89" w14:textId="77777777" w:rsidR="00FA3AFA" w:rsidRDefault="00CD7099" w:rsidP="00CD7099">
      <w:pPr>
        <w:pStyle w:val="CN11"/>
      </w:pPr>
      <w:proofErr w:type="spellStart"/>
      <w:r>
        <w:t>returnType</w:t>
      </w:r>
      <w:proofErr w:type="spellEnd"/>
      <w:r>
        <w:t xml:space="preserve"> </w:t>
      </w:r>
      <w:proofErr w:type="spellStart"/>
      <w:proofErr w:type="gramStart"/>
      <w:r>
        <w:t>functionName</w:t>
      </w:r>
      <w:proofErr w:type="spellEnd"/>
      <w:r>
        <w:t>(</w:t>
      </w:r>
      <w:proofErr w:type="spellStart"/>
      <w:proofErr w:type="gramEnd"/>
      <w:r>
        <w:t>dataT</w:t>
      </w:r>
      <w:r w:rsidR="00822587">
        <w:t>ype</w:t>
      </w:r>
      <w:proofErr w:type="spellEnd"/>
      <w:r w:rsidR="00822587">
        <w:t xml:space="preserve"> </w:t>
      </w:r>
      <w:proofErr w:type="spellStart"/>
      <w:r w:rsidR="00822587">
        <w:t>variableN</w:t>
      </w:r>
      <w:r>
        <w:t>ame</w:t>
      </w:r>
      <w:proofErr w:type="spellEnd"/>
      <w:r>
        <w:t xml:space="preserve">, </w:t>
      </w:r>
      <w:proofErr w:type="spellStart"/>
      <w:r>
        <w:t>dataT</w:t>
      </w:r>
      <w:r w:rsidR="00822587">
        <w:t>ype</w:t>
      </w:r>
      <w:proofErr w:type="spellEnd"/>
      <w:r w:rsidR="00822587">
        <w:t xml:space="preserve"> </w:t>
      </w:r>
      <w:proofErr w:type="spellStart"/>
      <w:r w:rsidR="00822587">
        <w:t>variableN</w:t>
      </w:r>
      <w:r w:rsidR="000A4DBE" w:rsidRPr="00FA3AFA">
        <w:t>ame</w:t>
      </w:r>
      <w:proofErr w:type="spellEnd"/>
      <w:r w:rsidR="000A4DBE" w:rsidRPr="00FA3AFA">
        <w:t>,. . .){</w:t>
      </w:r>
    </w:p>
    <w:p w14:paraId="6395CC2D" w14:textId="77777777" w:rsidR="00FA3AFA" w:rsidRDefault="00FA3AFA" w:rsidP="00CD7099">
      <w:pPr>
        <w:pStyle w:val="CN11"/>
      </w:pPr>
      <w:r>
        <w:t xml:space="preserve">   /* declarations of local variables */</w:t>
      </w:r>
    </w:p>
    <w:p w14:paraId="04C6BA69" w14:textId="77777777" w:rsidR="00FA3AFA" w:rsidRDefault="00FA3AFA" w:rsidP="00CD7099">
      <w:pPr>
        <w:pStyle w:val="CN11"/>
      </w:pPr>
      <w:r>
        <w:t xml:space="preserve">   /* executable statements */</w:t>
      </w:r>
    </w:p>
    <w:p w14:paraId="56E9FC60" w14:textId="77777777" w:rsidR="00FA3AFA" w:rsidRPr="00FA3AFA" w:rsidRDefault="00FA3AFA" w:rsidP="00CD7099">
      <w:pPr>
        <w:pStyle w:val="CN11"/>
      </w:pPr>
      <w:r>
        <w:t xml:space="preserve">   /* return statement (provided return-type is not void) */</w:t>
      </w:r>
    </w:p>
    <w:p w14:paraId="6983CB7C" w14:textId="77777777" w:rsidR="00FA3AFA" w:rsidRPr="00FA3AFA" w:rsidRDefault="00FA3AFA" w:rsidP="00CD7099">
      <w:pPr>
        <w:pStyle w:val="CN11"/>
      </w:pPr>
      <w:r w:rsidRPr="00FA3AFA">
        <w:t>}</w:t>
      </w:r>
    </w:p>
    <w:p w14:paraId="0022415F" w14:textId="77777777" w:rsidR="00064952" w:rsidRDefault="00064952" w:rsidP="00AE19C3">
      <w:pPr>
        <w:jc w:val="both"/>
        <w:rPr>
          <w:sz w:val="24"/>
          <w:szCs w:val="24"/>
        </w:rPr>
      </w:pPr>
    </w:p>
    <w:p w14:paraId="3D328D83" w14:textId="77777777" w:rsidR="00CB4C56" w:rsidRDefault="00CB4C56" w:rsidP="00AE19C3">
      <w:pPr>
        <w:jc w:val="both"/>
        <w:rPr>
          <w:sz w:val="24"/>
          <w:szCs w:val="24"/>
        </w:rPr>
      </w:pPr>
      <w:r>
        <w:rPr>
          <w:sz w:val="24"/>
          <w:szCs w:val="24"/>
        </w:rPr>
        <w:t>Recall that Java allows variable declarations to be interspersed among executable statements.  Whether this is allowable in C depends on which version of the language you are using.  In particular the ANSI standard requires that local variables be declared at the beginning of the function body and before any other statements.  The version of the C language we will use (C99) is not so strict</w:t>
      </w:r>
      <w:r w:rsidR="00790F3F">
        <w:rPr>
          <w:sz w:val="24"/>
          <w:szCs w:val="24"/>
        </w:rPr>
        <w:t xml:space="preserve"> on this point, but I recommend that students adhere to the earlier standard (even in Java programs), since it can help organize one’s thinking about program variables.</w:t>
      </w:r>
    </w:p>
    <w:p w14:paraId="576BB6AD" w14:textId="77777777" w:rsidR="00022A17" w:rsidRDefault="00022A17" w:rsidP="00AE19C3">
      <w:pPr>
        <w:jc w:val="both"/>
        <w:rPr>
          <w:sz w:val="24"/>
          <w:szCs w:val="24"/>
        </w:rPr>
      </w:pPr>
    </w:p>
    <w:p w14:paraId="5A4BFC23" w14:textId="77777777" w:rsidR="00F814D4" w:rsidRDefault="008474F0" w:rsidP="00AE19C3">
      <w:pPr>
        <w:jc w:val="both"/>
        <w:rPr>
          <w:sz w:val="24"/>
          <w:szCs w:val="24"/>
        </w:rPr>
      </w:pPr>
      <w:r>
        <w:rPr>
          <w:sz w:val="24"/>
          <w:szCs w:val="24"/>
        </w:rPr>
        <w:t xml:space="preserve">The function </w:t>
      </w:r>
      <w:proofErr w:type="spellStart"/>
      <w:proofErr w:type="gramStart"/>
      <w:r w:rsidRPr="004A3B74">
        <w:rPr>
          <w:rStyle w:val="CN11Char"/>
        </w:rPr>
        <w:t>printf</w:t>
      </w:r>
      <w:proofErr w:type="spellEnd"/>
      <w:r w:rsidRPr="004A3B74">
        <w:rPr>
          <w:rStyle w:val="CN11Char"/>
        </w:rPr>
        <w:t>(</w:t>
      </w:r>
      <w:proofErr w:type="gramEnd"/>
      <w:r w:rsidRPr="004A3B74">
        <w:rPr>
          <w:rStyle w:val="CN11Char"/>
        </w:rPr>
        <w:t>)</w:t>
      </w:r>
      <w:r>
        <w:rPr>
          <w:sz w:val="24"/>
          <w:szCs w:val="24"/>
        </w:rPr>
        <w:t xml:space="preserve"> prints </w:t>
      </w:r>
      <w:r w:rsidR="00943ED3">
        <w:rPr>
          <w:sz w:val="24"/>
          <w:szCs w:val="24"/>
        </w:rPr>
        <w:t>formatted</w:t>
      </w:r>
      <w:r>
        <w:rPr>
          <w:sz w:val="24"/>
          <w:szCs w:val="24"/>
        </w:rPr>
        <w:t xml:space="preserve"> text to </w:t>
      </w:r>
      <w:proofErr w:type="spellStart"/>
      <w:r w:rsidRPr="004A3B74">
        <w:rPr>
          <w:rStyle w:val="CN11Char"/>
        </w:rPr>
        <w:t>stdout</w:t>
      </w:r>
      <w:proofErr w:type="spellEnd"/>
      <w:r w:rsidR="00D7616A">
        <w:rPr>
          <w:rStyle w:val="CN11Char"/>
        </w:rPr>
        <w:t xml:space="preserve"> </w:t>
      </w:r>
      <w:r w:rsidR="00D7616A" w:rsidRPr="00D7616A">
        <w:rPr>
          <w:sz w:val="24"/>
          <w:szCs w:val="24"/>
        </w:rPr>
        <w:t xml:space="preserve">and is very similar to the </w:t>
      </w:r>
      <w:proofErr w:type="spellStart"/>
      <w:r w:rsidR="00D7616A" w:rsidRPr="00D7616A">
        <w:rPr>
          <w:sz w:val="24"/>
          <w:szCs w:val="24"/>
        </w:rPr>
        <w:t>printf</w:t>
      </w:r>
      <w:proofErr w:type="spellEnd"/>
      <w:r w:rsidR="00D7616A" w:rsidRPr="00D7616A">
        <w:rPr>
          <w:sz w:val="24"/>
          <w:szCs w:val="24"/>
        </w:rPr>
        <w:t xml:space="preserve">() method in Java’s </w:t>
      </w:r>
      <w:proofErr w:type="spellStart"/>
      <w:r w:rsidR="00D7616A" w:rsidRPr="00D7616A">
        <w:rPr>
          <w:sz w:val="24"/>
          <w:szCs w:val="24"/>
        </w:rPr>
        <w:t>PrintWriter</w:t>
      </w:r>
      <w:proofErr w:type="spellEnd"/>
      <w:r w:rsidR="00D7616A" w:rsidRPr="00D7616A">
        <w:rPr>
          <w:sz w:val="24"/>
          <w:szCs w:val="24"/>
        </w:rPr>
        <w:t xml:space="preserve"> class</w:t>
      </w:r>
      <w:r w:rsidR="009D5A86">
        <w:rPr>
          <w:sz w:val="24"/>
          <w:szCs w:val="24"/>
        </w:rPr>
        <w:t xml:space="preserve">.  </w:t>
      </w:r>
      <w:r w:rsidR="006A1024">
        <w:rPr>
          <w:sz w:val="24"/>
          <w:szCs w:val="24"/>
        </w:rPr>
        <w:t xml:space="preserve">It’s first argument is known as a format string and consists of two types of items.  The first type is made up of characters </w:t>
      </w:r>
      <w:r w:rsidR="001A6320">
        <w:rPr>
          <w:sz w:val="24"/>
          <w:szCs w:val="24"/>
        </w:rPr>
        <w:t>that</w:t>
      </w:r>
      <w:r w:rsidR="006A1024">
        <w:rPr>
          <w:sz w:val="24"/>
          <w:szCs w:val="24"/>
        </w:rPr>
        <w:t xml:space="preserve"> will be printed to the screen.  The second type contains format commands that define the way</w:t>
      </w:r>
      <w:r w:rsidR="00022A17">
        <w:rPr>
          <w:sz w:val="24"/>
          <w:szCs w:val="24"/>
        </w:rPr>
        <w:t xml:space="preserve"> the</w:t>
      </w:r>
      <w:r w:rsidR="006A1024">
        <w:rPr>
          <w:sz w:val="24"/>
          <w:szCs w:val="24"/>
        </w:rPr>
        <w:t xml:space="preserve"> remaining arguments are displayed.  A format command begins with a percent sign and is followed by the format code.  There must be exactly the same number of format commands as there are remaining arguments, and the format commands are matched with the remaining arguments in order.  For example</w:t>
      </w:r>
    </w:p>
    <w:p w14:paraId="3014BD22" w14:textId="77777777" w:rsidR="006A1024" w:rsidRDefault="006A1024" w:rsidP="00AE19C3">
      <w:pPr>
        <w:jc w:val="both"/>
        <w:rPr>
          <w:sz w:val="24"/>
          <w:szCs w:val="24"/>
        </w:rPr>
      </w:pPr>
    </w:p>
    <w:p w14:paraId="26A882D7" w14:textId="77777777" w:rsidR="006A1024" w:rsidRPr="006A1024" w:rsidRDefault="006A1024" w:rsidP="00CD7099">
      <w:pPr>
        <w:pStyle w:val="CN11"/>
      </w:pPr>
      <w:proofErr w:type="spellStart"/>
      <w:proofErr w:type="gramStart"/>
      <w:r>
        <w:t>printf</w:t>
      </w:r>
      <w:proofErr w:type="spellEnd"/>
      <w:r>
        <w:t>(</w:t>
      </w:r>
      <w:proofErr w:type="gramEnd"/>
      <w:r>
        <w:t>"</w:t>
      </w:r>
      <w:r w:rsidR="00E1370C">
        <w:t>There are %d days</w:t>
      </w:r>
      <w:r w:rsidR="00A0112C">
        <w:t xml:space="preserve"> in %s\n", 30, "April");</w:t>
      </w:r>
    </w:p>
    <w:p w14:paraId="29B04281" w14:textId="77777777" w:rsidR="00D847BA" w:rsidRDefault="00D847BA" w:rsidP="00AE19C3">
      <w:pPr>
        <w:jc w:val="both"/>
        <w:rPr>
          <w:sz w:val="24"/>
          <w:szCs w:val="24"/>
        </w:rPr>
      </w:pPr>
    </w:p>
    <w:p w14:paraId="69F424E1" w14:textId="77777777" w:rsidR="00D847BA" w:rsidRDefault="00022A17" w:rsidP="00AE19C3">
      <w:pPr>
        <w:jc w:val="both"/>
        <w:rPr>
          <w:sz w:val="24"/>
          <w:szCs w:val="24"/>
        </w:rPr>
      </w:pPr>
      <w:r>
        <w:rPr>
          <w:sz w:val="24"/>
          <w:szCs w:val="24"/>
        </w:rPr>
        <w:t>prints the text "T</w:t>
      </w:r>
      <w:r w:rsidR="00A0112C">
        <w:rPr>
          <w:sz w:val="24"/>
          <w:szCs w:val="24"/>
        </w:rPr>
        <w:t>here are 30 days in April".  Some common format commands are:</w:t>
      </w:r>
    </w:p>
    <w:p w14:paraId="5637B9A8" w14:textId="77777777" w:rsidR="00A0112C" w:rsidRDefault="00A0112C" w:rsidP="00AE19C3">
      <w:pPr>
        <w:jc w:val="both"/>
        <w:rPr>
          <w:sz w:val="24"/>
          <w:szCs w:val="24"/>
        </w:rPr>
      </w:pPr>
    </w:p>
    <w:p w14:paraId="32DA4DC7" w14:textId="77777777" w:rsidR="00721B69" w:rsidRDefault="00721B69" w:rsidP="00AE19C3">
      <w:pPr>
        <w:jc w:val="both"/>
        <w:rPr>
          <w:sz w:val="24"/>
          <w:szCs w:val="24"/>
        </w:rPr>
      </w:pPr>
    </w:p>
    <w:p w14:paraId="7BE6ACC5" w14:textId="77777777" w:rsidR="00A0112C" w:rsidRPr="001E12FF" w:rsidRDefault="00A0112C" w:rsidP="00CD7099">
      <w:pPr>
        <w:pStyle w:val="CN11"/>
      </w:pPr>
      <w:r w:rsidRPr="001E12FF">
        <w:t>%c</w:t>
      </w:r>
      <w:r w:rsidRPr="001E12FF">
        <w:tab/>
      </w:r>
      <w:r w:rsidRPr="001A6320">
        <w:rPr>
          <w:b/>
        </w:rPr>
        <w:t>c</w:t>
      </w:r>
      <w:r w:rsidRPr="001E12FF">
        <w:t>haracter</w:t>
      </w:r>
    </w:p>
    <w:p w14:paraId="5B7F0DD5" w14:textId="77777777" w:rsidR="00A0112C" w:rsidRPr="001E12FF" w:rsidRDefault="00A0112C" w:rsidP="00CD7099">
      <w:pPr>
        <w:pStyle w:val="CN11"/>
      </w:pPr>
      <w:r w:rsidRPr="001E12FF">
        <w:t>%d</w:t>
      </w:r>
      <w:r w:rsidRPr="001E12FF">
        <w:tab/>
        <w:t xml:space="preserve">signed </w:t>
      </w:r>
      <w:r w:rsidRPr="001A6320">
        <w:rPr>
          <w:b/>
        </w:rPr>
        <w:t>d</w:t>
      </w:r>
      <w:r w:rsidRPr="001E12FF">
        <w:t>ecimal integer</w:t>
      </w:r>
    </w:p>
    <w:p w14:paraId="34427F6B" w14:textId="77777777" w:rsidR="00A0112C" w:rsidRPr="001E12FF" w:rsidRDefault="00A0112C" w:rsidP="00CD7099">
      <w:pPr>
        <w:pStyle w:val="CN11"/>
      </w:pPr>
      <w:r w:rsidRPr="001E12FF">
        <w:t>%f</w:t>
      </w:r>
      <w:r w:rsidRPr="001E12FF">
        <w:tab/>
        <w:t xml:space="preserve">decimal </w:t>
      </w:r>
      <w:proofErr w:type="gramStart"/>
      <w:r w:rsidRPr="001A6320">
        <w:rPr>
          <w:b/>
        </w:rPr>
        <w:t>f</w:t>
      </w:r>
      <w:r w:rsidRPr="001E12FF">
        <w:t>loating point</w:t>
      </w:r>
      <w:proofErr w:type="gramEnd"/>
      <w:r w:rsidR="009D52AC">
        <w:t xml:space="preserve"> number</w:t>
      </w:r>
    </w:p>
    <w:p w14:paraId="761EF9F2" w14:textId="77777777" w:rsidR="00A0112C" w:rsidRPr="001E12FF" w:rsidRDefault="00A0112C" w:rsidP="00CD7099">
      <w:pPr>
        <w:pStyle w:val="CN11"/>
      </w:pPr>
      <w:r w:rsidRPr="001E12FF">
        <w:t>%s</w:t>
      </w:r>
      <w:r w:rsidRPr="001E12FF">
        <w:tab/>
      </w:r>
      <w:r w:rsidRPr="001A6320">
        <w:rPr>
          <w:b/>
        </w:rPr>
        <w:t>s</w:t>
      </w:r>
      <w:r w:rsidRPr="001E12FF">
        <w:t xml:space="preserve">tring </w:t>
      </w:r>
      <w:r w:rsidR="001A6320">
        <w:t>(same as char array)</w:t>
      </w:r>
    </w:p>
    <w:p w14:paraId="1D679D18" w14:textId="77777777" w:rsidR="00A0112C" w:rsidRPr="001E12FF" w:rsidRDefault="00A0112C" w:rsidP="00CD7099">
      <w:pPr>
        <w:pStyle w:val="CN11"/>
      </w:pPr>
      <w:r w:rsidRPr="001E12FF">
        <w:t>%e</w:t>
      </w:r>
      <w:r w:rsidRPr="001E12FF">
        <w:tab/>
        <w:t>scientific notation</w:t>
      </w:r>
    </w:p>
    <w:p w14:paraId="2B027604" w14:textId="77777777" w:rsidR="00A0112C" w:rsidRPr="00721C48" w:rsidRDefault="00A0112C" w:rsidP="00CD7099">
      <w:pPr>
        <w:pStyle w:val="CN11"/>
      </w:pPr>
      <w:r w:rsidRPr="001E12FF">
        <w:t>%%</w:t>
      </w:r>
      <w:r w:rsidRPr="001E12FF">
        <w:tab/>
        <w:t>prints a percent sign</w:t>
      </w:r>
    </w:p>
    <w:p w14:paraId="18763832" w14:textId="77777777" w:rsidR="00B664E6" w:rsidRDefault="00B664E6" w:rsidP="00AE19C3">
      <w:pPr>
        <w:jc w:val="both"/>
        <w:rPr>
          <w:sz w:val="24"/>
          <w:szCs w:val="24"/>
        </w:rPr>
      </w:pPr>
    </w:p>
    <w:p w14:paraId="0A56873F" w14:textId="77777777" w:rsidR="00D847BA" w:rsidRDefault="00A0112C" w:rsidP="00AE19C3">
      <w:pPr>
        <w:jc w:val="both"/>
        <w:rPr>
          <w:sz w:val="24"/>
          <w:szCs w:val="24"/>
        </w:rPr>
      </w:pPr>
      <w:r>
        <w:rPr>
          <w:sz w:val="24"/>
          <w:szCs w:val="24"/>
        </w:rPr>
        <w:t>See a good reference on C for other format commands</w:t>
      </w:r>
      <w:r w:rsidR="00022A17">
        <w:rPr>
          <w:sz w:val="24"/>
          <w:szCs w:val="24"/>
        </w:rPr>
        <w:t>.</w:t>
      </w:r>
      <w:r w:rsidR="003467F9">
        <w:rPr>
          <w:sz w:val="24"/>
          <w:szCs w:val="24"/>
        </w:rPr>
        <w:t xml:space="preserve"> </w:t>
      </w:r>
    </w:p>
    <w:p w14:paraId="348F2E64" w14:textId="77777777" w:rsidR="00085455" w:rsidRDefault="00085455" w:rsidP="00AE19C3">
      <w:pPr>
        <w:jc w:val="both"/>
        <w:rPr>
          <w:sz w:val="24"/>
          <w:szCs w:val="24"/>
        </w:rPr>
      </w:pPr>
    </w:p>
    <w:p w14:paraId="73F37623" w14:textId="17E32883" w:rsidR="00D847BA" w:rsidRDefault="00B90DD7" w:rsidP="00AE19C3">
      <w:pPr>
        <w:jc w:val="both"/>
        <w:rPr>
          <w:sz w:val="24"/>
          <w:szCs w:val="24"/>
        </w:rPr>
      </w:pPr>
      <w:r>
        <w:rPr>
          <w:sz w:val="24"/>
          <w:szCs w:val="24"/>
        </w:rPr>
        <w:t>Observe</w:t>
      </w:r>
      <w:r w:rsidR="001E12FF">
        <w:rPr>
          <w:sz w:val="24"/>
          <w:szCs w:val="24"/>
        </w:rPr>
        <w:t xml:space="preserve"> that the </w:t>
      </w:r>
      <w:proofErr w:type="gramStart"/>
      <w:r w:rsidR="001E12FF">
        <w:rPr>
          <w:sz w:val="24"/>
          <w:szCs w:val="24"/>
        </w:rPr>
        <w:t>above</w:t>
      </w:r>
      <w:r w:rsidR="0077776F">
        <w:rPr>
          <w:sz w:val="24"/>
          <w:szCs w:val="24"/>
        </w:rPr>
        <w:t xml:space="preserve"> </w:t>
      </w:r>
      <w:r w:rsidR="001E12FF">
        <w:rPr>
          <w:sz w:val="24"/>
          <w:szCs w:val="24"/>
        </w:rPr>
        <w:t xml:space="preserve"> </w:t>
      </w:r>
      <w:r w:rsidR="001E12FF" w:rsidRPr="00CD7099">
        <w:rPr>
          <w:rStyle w:val="CN11Char"/>
        </w:rPr>
        <w:t>main</w:t>
      </w:r>
      <w:proofErr w:type="gramEnd"/>
      <w:r w:rsidR="00CD7099" w:rsidRPr="00CD7099">
        <w:rPr>
          <w:rStyle w:val="CN11Char"/>
        </w:rPr>
        <w:t>()</w:t>
      </w:r>
      <w:r w:rsidR="001E12FF">
        <w:rPr>
          <w:sz w:val="24"/>
          <w:szCs w:val="24"/>
        </w:rPr>
        <w:t xml:space="preserve"> function has return type </w:t>
      </w:r>
      <w:r w:rsidR="001E12FF" w:rsidRPr="00CD7099">
        <w:rPr>
          <w:rStyle w:val="CN11Char"/>
        </w:rPr>
        <w:t>int</w:t>
      </w:r>
      <w:r w:rsidR="001E12FF">
        <w:rPr>
          <w:sz w:val="24"/>
          <w:szCs w:val="24"/>
        </w:rPr>
        <w:t xml:space="preserve">.  A return value of 0 indicates to the caller (i.e. the operating system) that execution was </w:t>
      </w:r>
      <w:r w:rsidR="00D7616A">
        <w:rPr>
          <w:sz w:val="24"/>
          <w:szCs w:val="24"/>
        </w:rPr>
        <w:t>normal</w:t>
      </w:r>
      <w:r w:rsidR="001E12FF">
        <w:rPr>
          <w:sz w:val="24"/>
          <w:szCs w:val="24"/>
        </w:rPr>
        <w:t xml:space="preserve"> and without errors.  </w:t>
      </w:r>
      <w:r w:rsidR="00794F5D">
        <w:rPr>
          <w:sz w:val="24"/>
          <w:szCs w:val="24"/>
        </w:rPr>
        <w:t>The</w:t>
      </w:r>
      <w:r w:rsidR="001E12FF">
        <w:rPr>
          <w:sz w:val="24"/>
          <w:szCs w:val="24"/>
        </w:rPr>
        <w:t xml:space="preserve"> proper exit values for main </w:t>
      </w:r>
      <w:r w:rsidR="00F04BCE">
        <w:rPr>
          <w:sz w:val="24"/>
          <w:szCs w:val="24"/>
        </w:rPr>
        <w:t>are</w:t>
      </w:r>
      <w:r w:rsidR="001E12FF">
        <w:rPr>
          <w:sz w:val="24"/>
          <w:szCs w:val="24"/>
        </w:rPr>
        <w:t xml:space="preserve"> system dependent</w:t>
      </w:r>
      <w:r w:rsidR="00794F5D">
        <w:rPr>
          <w:sz w:val="24"/>
          <w:szCs w:val="24"/>
        </w:rPr>
        <w:t xml:space="preserve"> and can be a value different </w:t>
      </w:r>
      <w:proofErr w:type="gramStart"/>
      <w:r w:rsidR="00794F5D">
        <w:rPr>
          <w:sz w:val="24"/>
          <w:szCs w:val="24"/>
        </w:rPr>
        <w:t xml:space="preserve">than </w:t>
      </w:r>
      <w:r w:rsidR="001E12FF">
        <w:rPr>
          <w:sz w:val="24"/>
          <w:szCs w:val="24"/>
        </w:rPr>
        <w:t>.</w:t>
      </w:r>
      <w:proofErr w:type="gramEnd"/>
      <w:r w:rsidR="001E12FF">
        <w:rPr>
          <w:sz w:val="24"/>
          <w:szCs w:val="24"/>
        </w:rPr>
        <w:t xml:space="preserve">  For the sake of </w:t>
      </w:r>
      <w:proofErr w:type="gramStart"/>
      <w:r w:rsidR="001E12FF">
        <w:rPr>
          <w:sz w:val="24"/>
          <w:szCs w:val="24"/>
        </w:rPr>
        <w:t>portability</w:t>
      </w:r>
      <w:proofErr w:type="gramEnd"/>
      <w:r w:rsidR="001E12FF">
        <w:rPr>
          <w:sz w:val="24"/>
          <w:szCs w:val="24"/>
        </w:rPr>
        <w:t xml:space="preserve"> one should use the exit codes </w:t>
      </w:r>
      <w:r w:rsidR="001E12FF" w:rsidRPr="00CD7099">
        <w:rPr>
          <w:rStyle w:val="CN11Char"/>
        </w:rPr>
        <w:t>EXIT_SUCCESS</w:t>
      </w:r>
      <w:r w:rsidR="001E12FF">
        <w:rPr>
          <w:sz w:val="24"/>
          <w:szCs w:val="24"/>
        </w:rPr>
        <w:t xml:space="preserve"> and </w:t>
      </w:r>
      <w:r w:rsidR="001E12FF" w:rsidRPr="00CD7099">
        <w:rPr>
          <w:rStyle w:val="CN11Char"/>
        </w:rPr>
        <w:t>EXIT_FAILURE</w:t>
      </w:r>
      <w:r w:rsidR="001E12FF">
        <w:rPr>
          <w:sz w:val="24"/>
          <w:szCs w:val="24"/>
        </w:rPr>
        <w:t xml:space="preserve"> which are predefined constants found in the library header file </w:t>
      </w:r>
      <w:proofErr w:type="spellStart"/>
      <w:r w:rsidR="001E12FF" w:rsidRPr="00CD7099">
        <w:rPr>
          <w:rStyle w:val="CN11Char"/>
        </w:rPr>
        <w:t>stdlib.h</w:t>
      </w:r>
      <w:proofErr w:type="spellEnd"/>
      <w:r w:rsidR="001E12FF">
        <w:rPr>
          <w:sz w:val="24"/>
          <w:szCs w:val="24"/>
        </w:rPr>
        <w:t>.</w:t>
      </w:r>
      <w:r w:rsidR="00BE7B24">
        <w:rPr>
          <w:sz w:val="24"/>
          <w:szCs w:val="24"/>
        </w:rPr>
        <w:t xml:space="preserve">  The exit code allows for the status of the main program to be tested at the level of the operating system.  (In Unix the exit code will be stored in the shell variable </w:t>
      </w:r>
      <w:r w:rsidR="00BE7B24" w:rsidRPr="00B664E6">
        <w:rPr>
          <w:rStyle w:val="CN11Char"/>
        </w:rPr>
        <w:t>$status</w:t>
      </w:r>
      <w:r w:rsidR="00BE7B24">
        <w:rPr>
          <w:sz w:val="24"/>
          <w:szCs w:val="24"/>
        </w:rPr>
        <w:t>.)</w:t>
      </w:r>
    </w:p>
    <w:p w14:paraId="5E080550" w14:textId="77777777" w:rsidR="00D847BA" w:rsidRDefault="00D847BA" w:rsidP="00AE19C3">
      <w:pPr>
        <w:jc w:val="both"/>
        <w:rPr>
          <w:sz w:val="24"/>
          <w:szCs w:val="24"/>
        </w:rPr>
      </w:pPr>
    </w:p>
    <w:p w14:paraId="74C0BDC7" w14:textId="77777777" w:rsidR="001E12FF" w:rsidRPr="00242ADD" w:rsidRDefault="001E12FF" w:rsidP="00CD7099">
      <w:pPr>
        <w:pStyle w:val="CN11"/>
      </w:pPr>
      <w:r w:rsidRPr="00242ADD">
        <w:t>/*</w:t>
      </w:r>
    </w:p>
    <w:p w14:paraId="213D74D4" w14:textId="77777777" w:rsidR="001E12FF" w:rsidRPr="00242ADD" w:rsidRDefault="001E12FF" w:rsidP="00CD7099">
      <w:pPr>
        <w:pStyle w:val="CN11"/>
      </w:pPr>
      <w:r>
        <w:t xml:space="preserve">*  </w:t>
      </w:r>
      <w:proofErr w:type="spellStart"/>
      <w:r>
        <w:t>hello</w:t>
      </w:r>
      <w:r w:rsidRPr="00242ADD">
        <w:t>.c</w:t>
      </w:r>
      <w:proofErr w:type="spellEnd"/>
    </w:p>
    <w:p w14:paraId="4DB7B478" w14:textId="77777777" w:rsidR="001E12FF" w:rsidRPr="00242ADD" w:rsidRDefault="001E12FF" w:rsidP="00CD7099">
      <w:pPr>
        <w:pStyle w:val="CN11"/>
      </w:pPr>
      <w:r w:rsidRPr="00242ADD">
        <w:t xml:space="preserve">*  Prints "Hello World!" to </w:t>
      </w:r>
      <w:proofErr w:type="spellStart"/>
      <w:r w:rsidRPr="00242ADD">
        <w:t>stdout</w:t>
      </w:r>
      <w:proofErr w:type="spellEnd"/>
    </w:p>
    <w:p w14:paraId="1B933610" w14:textId="77777777" w:rsidR="001E12FF" w:rsidRPr="00242ADD" w:rsidRDefault="001E12FF" w:rsidP="00CD7099">
      <w:pPr>
        <w:pStyle w:val="CN11"/>
      </w:pPr>
      <w:r w:rsidRPr="00242ADD">
        <w:t>*/</w:t>
      </w:r>
    </w:p>
    <w:p w14:paraId="798DCED0" w14:textId="77777777" w:rsidR="001E12FF" w:rsidRDefault="001E12FF" w:rsidP="00CD7099">
      <w:pPr>
        <w:pStyle w:val="CN11"/>
      </w:pPr>
      <w:r w:rsidRPr="00242ADD">
        <w:t>#include &lt;</w:t>
      </w:r>
      <w:proofErr w:type="spellStart"/>
      <w:r w:rsidRPr="00242ADD">
        <w:t>stdio.h</w:t>
      </w:r>
      <w:proofErr w:type="spellEnd"/>
      <w:r w:rsidRPr="00242ADD">
        <w:t>&gt;</w:t>
      </w:r>
    </w:p>
    <w:p w14:paraId="5043FAF2" w14:textId="77777777" w:rsidR="001E12FF" w:rsidRPr="00242ADD" w:rsidRDefault="001E12FF" w:rsidP="00CD7099">
      <w:pPr>
        <w:pStyle w:val="CN11"/>
      </w:pPr>
      <w:r>
        <w:t>#include &lt;</w:t>
      </w:r>
      <w:proofErr w:type="spellStart"/>
      <w:r>
        <w:t>stdlib.h</w:t>
      </w:r>
      <w:proofErr w:type="spellEnd"/>
      <w:r>
        <w:t>&gt;</w:t>
      </w:r>
    </w:p>
    <w:p w14:paraId="5AFEF9A4" w14:textId="77777777" w:rsidR="001E12FF" w:rsidRPr="00242ADD" w:rsidRDefault="001E12FF" w:rsidP="00CD7099">
      <w:pPr>
        <w:pStyle w:val="CN11"/>
      </w:pPr>
      <w:r>
        <w:t xml:space="preserve">#define HELLO_STRING "Hello </w:t>
      </w:r>
      <w:proofErr w:type="gramStart"/>
      <w:r>
        <w:t>World!\</w:t>
      </w:r>
      <w:proofErr w:type="gramEnd"/>
      <w:r>
        <w:t>n"</w:t>
      </w:r>
    </w:p>
    <w:p w14:paraId="02BBFFB8" w14:textId="77777777" w:rsidR="001E12FF" w:rsidRDefault="001E12FF" w:rsidP="00CD7099">
      <w:pPr>
        <w:pStyle w:val="CN11"/>
      </w:pPr>
    </w:p>
    <w:p w14:paraId="014DE1FB" w14:textId="77777777" w:rsidR="001E12FF" w:rsidRPr="00242ADD" w:rsidRDefault="00DB5C1B" w:rsidP="00CD7099">
      <w:pPr>
        <w:pStyle w:val="CN11"/>
      </w:pPr>
      <w:r>
        <w:t xml:space="preserve">int </w:t>
      </w:r>
      <w:proofErr w:type="gramStart"/>
      <w:r>
        <w:t>main(</w:t>
      </w:r>
      <w:proofErr w:type="gramEnd"/>
      <w:r w:rsidR="001E12FF" w:rsidRPr="00242ADD">
        <w:t>){</w:t>
      </w:r>
    </w:p>
    <w:p w14:paraId="23E30D24" w14:textId="77777777" w:rsidR="001E12FF" w:rsidRPr="00242ADD" w:rsidRDefault="001E12FF" w:rsidP="00CD7099">
      <w:pPr>
        <w:pStyle w:val="CN11"/>
      </w:pPr>
      <w:r>
        <w:t xml:space="preserve">   </w:t>
      </w:r>
      <w:proofErr w:type="spellStart"/>
      <w:proofErr w:type="gramStart"/>
      <w:r>
        <w:t>printf</w:t>
      </w:r>
      <w:proofErr w:type="spellEnd"/>
      <w:r>
        <w:t>(</w:t>
      </w:r>
      <w:proofErr w:type="gramEnd"/>
      <w:r>
        <w:t>HELLO_STRING</w:t>
      </w:r>
      <w:r w:rsidRPr="00242ADD">
        <w:t>);</w:t>
      </w:r>
    </w:p>
    <w:p w14:paraId="587BD5F8" w14:textId="77777777" w:rsidR="001E12FF" w:rsidRPr="00242ADD" w:rsidRDefault="001E12FF" w:rsidP="00CD7099">
      <w:pPr>
        <w:pStyle w:val="CN11"/>
      </w:pPr>
      <w:r>
        <w:t xml:space="preserve">   return EXIT_SUCCESS</w:t>
      </w:r>
      <w:r w:rsidRPr="00242ADD">
        <w:t>;</w:t>
      </w:r>
    </w:p>
    <w:p w14:paraId="21CC651F" w14:textId="77777777" w:rsidR="001E12FF" w:rsidRPr="00242ADD" w:rsidRDefault="001E12FF" w:rsidP="00CD7099">
      <w:pPr>
        <w:pStyle w:val="CN11"/>
      </w:pPr>
      <w:r w:rsidRPr="00242ADD">
        <w:t>}</w:t>
      </w:r>
    </w:p>
    <w:p w14:paraId="39502623" w14:textId="77777777" w:rsidR="00D847BA" w:rsidRDefault="00D847BA" w:rsidP="00AE19C3">
      <w:pPr>
        <w:jc w:val="both"/>
        <w:rPr>
          <w:sz w:val="24"/>
          <w:szCs w:val="24"/>
        </w:rPr>
      </w:pPr>
    </w:p>
    <w:p w14:paraId="62F16C1F" w14:textId="77777777" w:rsidR="005E67B4" w:rsidRDefault="005E67B4">
      <w:pPr>
        <w:rPr>
          <w:b/>
          <w:sz w:val="24"/>
          <w:szCs w:val="24"/>
        </w:rPr>
      </w:pPr>
      <w:r>
        <w:rPr>
          <w:b/>
          <w:sz w:val="24"/>
          <w:szCs w:val="24"/>
        </w:rPr>
        <w:br w:type="page"/>
      </w:r>
    </w:p>
    <w:p w14:paraId="52D3D851" w14:textId="38AD1452" w:rsidR="00D847BA" w:rsidRDefault="001E12FF" w:rsidP="00AE19C3">
      <w:pPr>
        <w:jc w:val="both"/>
        <w:rPr>
          <w:sz w:val="24"/>
          <w:szCs w:val="24"/>
        </w:rPr>
      </w:pPr>
      <w:r>
        <w:rPr>
          <w:b/>
          <w:sz w:val="24"/>
          <w:szCs w:val="24"/>
        </w:rPr>
        <w:t>Compiling a C program</w:t>
      </w:r>
    </w:p>
    <w:p w14:paraId="241E7FD5" w14:textId="77777777" w:rsidR="001E12FF" w:rsidRDefault="006C586A" w:rsidP="00AE19C3">
      <w:pPr>
        <w:jc w:val="both"/>
        <w:rPr>
          <w:sz w:val="24"/>
          <w:szCs w:val="24"/>
        </w:rPr>
      </w:pPr>
      <w:r>
        <w:rPr>
          <w:sz w:val="24"/>
          <w:szCs w:val="24"/>
        </w:rPr>
        <w:t xml:space="preserve">A C program may be comprised of any number of source files.  Each source file name must end with the extension </w:t>
      </w:r>
      <w:r w:rsidRPr="004A3B74">
        <w:rPr>
          <w:rStyle w:val="CN11Char"/>
        </w:rPr>
        <w:t>.c</w:t>
      </w:r>
      <w:r>
        <w:rPr>
          <w:sz w:val="24"/>
          <w:szCs w:val="24"/>
        </w:rPr>
        <w:t>.  There are four components to the compilation process:</w:t>
      </w:r>
    </w:p>
    <w:p w14:paraId="411AD124" w14:textId="77777777" w:rsidR="006C586A" w:rsidRDefault="006C586A" w:rsidP="00AE19C3">
      <w:pPr>
        <w:jc w:val="both"/>
        <w:rPr>
          <w:sz w:val="24"/>
          <w:szCs w:val="24"/>
        </w:rPr>
      </w:pPr>
    </w:p>
    <w:p w14:paraId="3CD625D9" w14:textId="77777777" w:rsidR="006C586A" w:rsidRPr="001E12FF" w:rsidRDefault="006C586A" w:rsidP="006C586A">
      <w:pPr>
        <w:ind w:left="2160"/>
        <w:jc w:val="both"/>
        <w:rPr>
          <w:sz w:val="24"/>
          <w:szCs w:val="24"/>
        </w:rPr>
      </w:pPr>
      <w:r>
        <w:rPr>
          <w:sz w:val="24"/>
          <w:szCs w:val="24"/>
        </w:rPr>
        <w:t>Preprocessor</w:t>
      </w:r>
      <w:r w:rsidRPr="006C586A">
        <w:rPr>
          <w:position w:val="-6"/>
          <w:sz w:val="24"/>
          <w:szCs w:val="24"/>
        </w:rPr>
        <w:object w:dxaOrig="300" w:dyaOrig="220" w14:anchorId="10A47E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0.9pt" o:ole="">
            <v:imagedata r:id="rId7" o:title=""/>
          </v:shape>
          <o:OLEObject Type="Embed" ProgID="Equation.3" ShapeID="_x0000_i1025" DrawAspect="Content" ObjectID="_1601214893" r:id="rId8"/>
        </w:object>
      </w:r>
      <w:r>
        <w:rPr>
          <w:sz w:val="24"/>
          <w:szCs w:val="24"/>
        </w:rPr>
        <w:t>Compiler</w:t>
      </w:r>
      <w:r w:rsidRPr="006C586A">
        <w:rPr>
          <w:position w:val="-6"/>
          <w:sz w:val="24"/>
          <w:szCs w:val="24"/>
        </w:rPr>
        <w:object w:dxaOrig="300" w:dyaOrig="220" w14:anchorId="1187C036">
          <v:shape id="_x0000_i1026" type="#_x0000_t75" style="width:15pt;height:10.9pt" o:ole="">
            <v:imagedata r:id="rId9" o:title=""/>
          </v:shape>
          <o:OLEObject Type="Embed" ProgID="Equation.3" ShapeID="_x0000_i1026" DrawAspect="Content" ObjectID="_1601214894" r:id="rId10"/>
        </w:object>
      </w:r>
      <w:r>
        <w:rPr>
          <w:sz w:val="24"/>
          <w:szCs w:val="24"/>
        </w:rPr>
        <w:t>Assembler</w:t>
      </w:r>
      <w:r w:rsidRPr="006C586A">
        <w:rPr>
          <w:position w:val="-6"/>
          <w:sz w:val="24"/>
          <w:szCs w:val="24"/>
        </w:rPr>
        <w:object w:dxaOrig="300" w:dyaOrig="220" w14:anchorId="1FE593A3">
          <v:shape id="_x0000_i1027" type="#_x0000_t75" style="width:15pt;height:10.9pt" o:ole="">
            <v:imagedata r:id="rId9" o:title=""/>
          </v:shape>
          <o:OLEObject Type="Embed" ProgID="Equation.3" ShapeID="_x0000_i1027" DrawAspect="Content" ObjectID="_1601214895" r:id="rId11"/>
        </w:object>
      </w:r>
      <w:r>
        <w:rPr>
          <w:sz w:val="24"/>
          <w:szCs w:val="24"/>
        </w:rPr>
        <w:t>Linker</w:t>
      </w:r>
    </w:p>
    <w:p w14:paraId="7E76D284" w14:textId="77777777" w:rsidR="00D847BA" w:rsidRDefault="00D847BA" w:rsidP="00AE19C3">
      <w:pPr>
        <w:jc w:val="both"/>
        <w:rPr>
          <w:sz w:val="24"/>
          <w:szCs w:val="24"/>
        </w:rPr>
      </w:pPr>
    </w:p>
    <w:p w14:paraId="2F77063E" w14:textId="77777777" w:rsidR="0048486B" w:rsidRDefault="006C586A" w:rsidP="00AE19C3">
      <w:pPr>
        <w:jc w:val="both"/>
        <w:rPr>
          <w:sz w:val="24"/>
          <w:szCs w:val="24"/>
        </w:rPr>
      </w:pPr>
      <w:r>
        <w:rPr>
          <w:sz w:val="24"/>
          <w:szCs w:val="24"/>
        </w:rPr>
        <w:t xml:space="preserve">The preprocessor expands symbolic constants in macro definitions and inserts library header files.  The compiler creates assembly language code corresponding to the instructions in the source file.  The assembler translates the </w:t>
      </w:r>
      <w:r w:rsidR="00943ED3">
        <w:rPr>
          <w:sz w:val="24"/>
          <w:szCs w:val="24"/>
        </w:rPr>
        <w:t>assembly</w:t>
      </w:r>
      <w:r>
        <w:rPr>
          <w:sz w:val="24"/>
          <w:szCs w:val="24"/>
        </w:rPr>
        <w:t xml:space="preserve"> code into native machine readable object code.  One object file is created for each source file.  Each object file has the same name as the corresponding source</w:t>
      </w:r>
      <w:r w:rsidR="0048486B">
        <w:rPr>
          <w:sz w:val="24"/>
          <w:szCs w:val="24"/>
        </w:rPr>
        <w:t xml:space="preserve"> </w:t>
      </w:r>
      <w:r>
        <w:rPr>
          <w:sz w:val="24"/>
          <w:szCs w:val="24"/>
        </w:rPr>
        <w:t xml:space="preserve">file with the </w:t>
      </w:r>
      <w:r w:rsidRPr="004A3B74">
        <w:rPr>
          <w:rStyle w:val="CN11Char"/>
        </w:rPr>
        <w:t>.c</w:t>
      </w:r>
      <w:r>
        <w:rPr>
          <w:sz w:val="24"/>
          <w:szCs w:val="24"/>
        </w:rPr>
        <w:t xml:space="preserve"> extension replaced by </w:t>
      </w:r>
      <w:r w:rsidRPr="004A3B74">
        <w:rPr>
          <w:rStyle w:val="CN11Char"/>
        </w:rPr>
        <w:t>.o</w:t>
      </w:r>
      <w:r>
        <w:rPr>
          <w:sz w:val="24"/>
          <w:szCs w:val="24"/>
        </w:rPr>
        <w:t xml:space="preserve">.  The linker searches specified libraries for functions </w:t>
      </w:r>
      <w:r w:rsidR="009D52AC">
        <w:rPr>
          <w:sz w:val="24"/>
          <w:szCs w:val="24"/>
        </w:rPr>
        <w:t>that</w:t>
      </w:r>
      <w:r>
        <w:rPr>
          <w:sz w:val="24"/>
          <w:szCs w:val="24"/>
        </w:rPr>
        <w:t xml:space="preserve"> the program uses (such as </w:t>
      </w:r>
      <w:r w:rsidRPr="004A3B74">
        <w:rPr>
          <w:rStyle w:val="CN11Char"/>
        </w:rPr>
        <w:t>printf()</w:t>
      </w:r>
      <w:r>
        <w:rPr>
          <w:sz w:val="24"/>
          <w:szCs w:val="24"/>
        </w:rPr>
        <w:t xml:space="preserve"> above)</w:t>
      </w:r>
      <w:r w:rsidR="00010D5F">
        <w:rPr>
          <w:sz w:val="24"/>
          <w:szCs w:val="24"/>
        </w:rPr>
        <w:t xml:space="preserve"> and comb</w:t>
      </w:r>
      <w:r w:rsidR="0048486B">
        <w:rPr>
          <w:sz w:val="24"/>
          <w:szCs w:val="24"/>
        </w:rPr>
        <w:t>ines pre-compiled object code</w:t>
      </w:r>
      <w:r w:rsidR="00010D5F">
        <w:rPr>
          <w:sz w:val="24"/>
          <w:szCs w:val="24"/>
        </w:rPr>
        <w:t xml:space="preserve"> for those functions w</w:t>
      </w:r>
      <w:r w:rsidR="0048486B">
        <w:rPr>
          <w:sz w:val="24"/>
          <w:szCs w:val="24"/>
        </w:rPr>
        <w:t>ith the program's object code</w:t>
      </w:r>
      <w:r w:rsidR="00010D5F">
        <w:rPr>
          <w:sz w:val="24"/>
          <w:szCs w:val="24"/>
        </w:rPr>
        <w:t>.  The finished product is a complete executable binary file</w:t>
      </w:r>
      <w:r w:rsidR="0048486B">
        <w:rPr>
          <w:sz w:val="24"/>
          <w:szCs w:val="24"/>
        </w:rPr>
        <w:t>.</w:t>
      </w:r>
      <w:r w:rsidR="00B90DD7">
        <w:rPr>
          <w:sz w:val="24"/>
          <w:szCs w:val="24"/>
        </w:rPr>
        <w:t xml:space="preserve">  </w:t>
      </w:r>
      <w:r w:rsidR="0097762F">
        <w:rPr>
          <w:sz w:val="24"/>
          <w:szCs w:val="24"/>
        </w:rPr>
        <w:t>Most Unix systems provide several C compilers</w:t>
      </w:r>
      <w:r w:rsidR="0048486B">
        <w:rPr>
          <w:sz w:val="24"/>
          <w:szCs w:val="24"/>
        </w:rPr>
        <w:t xml:space="preserve">.  We will use the </w:t>
      </w:r>
      <w:r w:rsidR="0048486B" w:rsidRPr="004A3B74">
        <w:rPr>
          <w:rStyle w:val="CN11Char"/>
        </w:rPr>
        <w:t>gcc</w:t>
      </w:r>
      <w:r w:rsidR="0048486B">
        <w:rPr>
          <w:sz w:val="24"/>
          <w:szCs w:val="24"/>
        </w:rPr>
        <w:t xml:space="preserve"> compiler exclusively in this course.  </w:t>
      </w:r>
      <w:r w:rsidR="0097762F">
        <w:rPr>
          <w:sz w:val="24"/>
          <w:szCs w:val="24"/>
        </w:rPr>
        <w:t xml:space="preserve">To create the object file  </w:t>
      </w:r>
      <w:r w:rsidR="0097762F" w:rsidRPr="004A3B74">
        <w:rPr>
          <w:rStyle w:val="CN11Char"/>
        </w:rPr>
        <w:t>hello.o</w:t>
      </w:r>
      <w:r w:rsidR="0097762F">
        <w:rPr>
          <w:sz w:val="24"/>
          <w:szCs w:val="24"/>
        </w:rPr>
        <w:t xml:space="preserve">  do</w:t>
      </w:r>
      <w:r w:rsidR="0048486B">
        <w:rPr>
          <w:sz w:val="24"/>
          <w:szCs w:val="24"/>
        </w:rPr>
        <w:t xml:space="preserve"> </w:t>
      </w:r>
    </w:p>
    <w:p w14:paraId="04374EC5" w14:textId="77777777" w:rsidR="0048486B" w:rsidRDefault="0048486B" w:rsidP="00AE19C3">
      <w:pPr>
        <w:jc w:val="both"/>
        <w:rPr>
          <w:sz w:val="24"/>
          <w:szCs w:val="24"/>
        </w:rPr>
      </w:pPr>
    </w:p>
    <w:p w14:paraId="58D591AA" w14:textId="77777777" w:rsidR="0048486B" w:rsidRPr="00720EA0" w:rsidRDefault="0048486B" w:rsidP="004A3B74">
      <w:pPr>
        <w:pStyle w:val="CN11"/>
      </w:pPr>
      <w:r w:rsidRPr="00720EA0">
        <w:t>%</w:t>
      </w:r>
      <w:r w:rsidR="004A3B74">
        <w:t xml:space="preserve"> </w:t>
      </w:r>
      <w:r w:rsidRPr="00720EA0">
        <w:t>gcc –c –</w:t>
      </w:r>
      <w:r w:rsidR="00085455">
        <w:t>std=c99</w:t>
      </w:r>
      <w:r w:rsidRPr="00720EA0">
        <w:t xml:space="preserve"> –Wall hello.c</w:t>
      </w:r>
    </w:p>
    <w:p w14:paraId="14420625" w14:textId="77777777" w:rsidR="0048486B" w:rsidRDefault="0048486B" w:rsidP="00AE19C3">
      <w:pPr>
        <w:jc w:val="both"/>
        <w:rPr>
          <w:sz w:val="24"/>
          <w:szCs w:val="24"/>
        </w:rPr>
      </w:pPr>
    </w:p>
    <w:p w14:paraId="43F275AF" w14:textId="0095FA84" w:rsidR="0048486B" w:rsidRDefault="00505694" w:rsidP="00AE19C3">
      <w:pPr>
        <w:jc w:val="both"/>
        <w:rPr>
          <w:sz w:val="24"/>
          <w:szCs w:val="24"/>
        </w:rPr>
      </w:pPr>
      <w:r>
        <w:rPr>
          <w:sz w:val="24"/>
          <w:szCs w:val="24"/>
        </w:rPr>
        <w:t xml:space="preserve">(Remember </w:t>
      </w:r>
      <w:r w:rsidRPr="004A3B74">
        <w:rPr>
          <w:rStyle w:val="CN11Char"/>
        </w:rPr>
        <w:t>%</w:t>
      </w:r>
      <w:r>
        <w:rPr>
          <w:sz w:val="24"/>
          <w:szCs w:val="24"/>
        </w:rPr>
        <w:t xml:space="preserve"> stands for the </w:t>
      </w:r>
      <w:r w:rsidR="003E79B1">
        <w:rPr>
          <w:sz w:val="24"/>
          <w:szCs w:val="24"/>
        </w:rPr>
        <w:t>Unix</w:t>
      </w:r>
      <w:r>
        <w:rPr>
          <w:sz w:val="24"/>
          <w:szCs w:val="24"/>
        </w:rPr>
        <w:t xml:space="preserve"> prompt.)  </w:t>
      </w:r>
      <w:r w:rsidR="0048486B">
        <w:rPr>
          <w:sz w:val="24"/>
          <w:szCs w:val="24"/>
        </w:rPr>
        <w:t xml:space="preserve">The </w:t>
      </w:r>
      <w:r w:rsidR="0048486B" w:rsidRPr="004A3B74">
        <w:rPr>
          <w:rStyle w:val="CN11Char"/>
        </w:rPr>
        <w:t>–c</w:t>
      </w:r>
      <w:r w:rsidR="0048486B">
        <w:rPr>
          <w:sz w:val="24"/>
          <w:szCs w:val="24"/>
        </w:rPr>
        <w:t xml:space="preserve"> option means compile only (i.e. do not link), </w:t>
      </w:r>
      <w:r w:rsidR="0048486B" w:rsidRPr="004A3B74">
        <w:rPr>
          <w:rStyle w:val="CN11Char"/>
        </w:rPr>
        <w:t>-</w:t>
      </w:r>
      <w:r w:rsidR="00085455">
        <w:rPr>
          <w:rStyle w:val="CN11Char"/>
        </w:rPr>
        <w:t>std=c99</w:t>
      </w:r>
      <w:r w:rsidR="0048486B">
        <w:rPr>
          <w:sz w:val="24"/>
          <w:szCs w:val="24"/>
        </w:rPr>
        <w:t xml:space="preserve"> means </w:t>
      </w:r>
      <w:r w:rsidR="00085455">
        <w:rPr>
          <w:sz w:val="24"/>
          <w:szCs w:val="24"/>
        </w:rPr>
        <w:t>use the C99</w:t>
      </w:r>
      <w:r w:rsidR="0048486B">
        <w:rPr>
          <w:sz w:val="24"/>
          <w:szCs w:val="24"/>
        </w:rPr>
        <w:t xml:space="preserve"> language st</w:t>
      </w:r>
      <w:r w:rsidR="0097762F">
        <w:rPr>
          <w:sz w:val="24"/>
          <w:szCs w:val="24"/>
        </w:rPr>
        <w:t>andard</w:t>
      </w:r>
      <w:r w:rsidR="0048486B">
        <w:rPr>
          <w:sz w:val="24"/>
          <w:szCs w:val="24"/>
        </w:rPr>
        <w:t xml:space="preserve">, and </w:t>
      </w:r>
      <w:r w:rsidR="0048486B" w:rsidRPr="004A3B74">
        <w:rPr>
          <w:rStyle w:val="CN11Char"/>
        </w:rPr>
        <w:t>–Wall</w:t>
      </w:r>
      <w:r w:rsidR="0048486B">
        <w:rPr>
          <w:sz w:val="24"/>
          <w:szCs w:val="24"/>
        </w:rPr>
        <w:t xml:space="preserve"> means print all warnings.</w:t>
      </w:r>
      <w:r w:rsidR="00CB5666">
        <w:rPr>
          <w:sz w:val="24"/>
          <w:szCs w:val="24"/>
        </w:rPr>
        <w:t xml:space="preserve"> Occasionally, pasting this command directly into your terminal will result in an error, to resolve this type the command out in the terminal. </w:t>
      </w:r>
      <w:r w:rsidR="00FD7660">
        <w:rPr>
          <w:sz w:val="24"/>
          <w:szCs w:val="24"/>
        </w:rPr>
        <w:t xml:space="preserve">To link </w:t>
      </w:r>
      <w:r w:rsidR="00FD7660" w:rsidRPr="004A3B74">
        <w:rPr>
          <w:rStyle w:val="CN11Char"/>
        </w:rPr>
        <w:t>hello.o</w:t>
      </w:r>
      <w:r w:rsidR="00FD7660">
        <w:rPr>
          <w:sz w:val="24"/>
          <w:szCs w:val="24"/>
        </w:rPr>
        <w:t xml:space="preserve"> to the standard library functions in </w:t>
      </w:r>
      <w:r w:rsidR="00FD7660" w:rsidRPr="004A3B74">
        <w:rPr>
          <w:rStyle w:val="CN11Char"/>
        </w:rPr>
        <w:t>stdio.h</w:t>
      </w:r>
      <w:r w:rsidR="00FD7660">
        <w:rPr>
          <w:sz w:val="24"/>
          <w:szCs w:val="24"/>
        </w:rPr>
        <w:t xml:space="preserve"> and </w:t>
      </w:r>
      <w:r w:rsidR="00FD7660" w:rsidRPr="004A3B74">
        <w:rPr>
          <w:rStyle w:val="CN11Char"/>
        </w:rPr>
        <w:t>stdlib.h</w:t>
      </w:r>
      <w:r w:rsidR="00FD7660">
        <w:rPr>
          <w:sz w:val="24"/>
          <w:szCs w:val="24"/>
        </w:rPr>
        <w:t xml:space="preserve"> do</w:t>
      </w:r>
    </w:p>
    <w:p w14:paraId="479995E9" w14:textId="77777777" w:rsidR="00FD7660" w:rsidRDefault="00FD7660" w:rsidP="00AE19C3">
      <w:pPr>
        <w:jc w:val="both"/>
        <w:rPr>
          <w:sz w:val="24"/>
          <w:szCs w:val="24"/>
        </w:rPr>
      </w:pPr>
    </w:p>
    <w:p w14:paraId="6A18F597" w14:textId="77777777" w:rsidR="00FD7660" w:rsidRPr="00721B69" w:rsidRDefault="00FD7660" w:rsidP="00721B69">
      <w:pPr>
        <w:pStyle w:val="CN11"/>
      </w:pPr>
      <w:r w:rsidRPr="00746418">
        <w:t>%</w:t>
      </w:r>
      <w:r w:rsidR="004A3B74">
        <w:t xml:space="preserve"> </w:t>
      </w:r>
      <w:r w:rsidRPr="00746418">
        <w:t>gcc –o hello hello.o</w:t>
      </w:r>
    </w:p>
    <w:p w14:paraId="5A929BEA" w14:textId="77777777" w:rsidR="001B4162" w:rsidRDefault="001B4162" w:rsidP="00AE19C3">
      <w:pPr>
        <w:jc w:val="both"/>
        <w:rPr>
          <w:sz w:val="24"/>
          <w:szCs w:val="24"/>
        </w:rPr>
      </w:pPr>
    </w:p>
    <w:p w14:paraId="457435BA" w14:textId="16913FD3" w:rsidR="00FD7660" w:rsidRDefault="00FD7660" w:rsidP="00AE19C3">
      <w:pPr>
        <w:jc w:val="both"/>
        <w:rPr>
          <w:sz w:val="24"/>
          <w:szCs w:val="24"/>
        </w:rPr>
      </w:pPr>
      <w:r>
        <w:rPr>
          <w:sz w:val="24"/>
          <w:szCs w:val="24"/>
        </w:rPr>
        <w:t xml:space="preserve">The </w:t>
      </w:r>
      <w:r w:rsidRPr="004A3B74">
        <w:rPr>
          <w:rStyle w:val="CN11Char"/>
        </w:rPr>
        <w:t>–o</w:t>
      </w:r>
      <w:r>
        <w:rPr>
          <w:sz w:val="24"/>
          <w:szCs w:val="24"/>
        </w:rPr>
        <w:t xml:space="preserve"> option specifies </w:t>
      </w:r>
      <w:r w:rsidRPr="004A3B74">
        <w:rPr>
          <w:rStyle w:val="CN11Char"/>
        </w:rPr>
        <w:t>hello</w:t>
      </w:r>
      <w:r>
        <w:rPr>
          <w:sz w:val="24"/>
          <w:szCs w:val="24"/>
        </w:rPr>
        <w:t xml:space="preserve"> as the name of the executable binary file to be created.  If this option is left out the executable will be named </w:t>
      </w:r>
      <w:r w:rsidRPr="004A3B74">
        <w:rPr>
          <w:rStyle w:val="CN11Char"/>
        </w:rPr>
        <w:t>a.out</w:t>
      </w:r>
      <w:r>
        <w:rPr>
          <w:sz w:val="24"/>
          <w:szCs w:val="24"/>
        </w:rPr>
        <w:t>.  To run the program type</w:t>
      </w:r>
      <w:r w:rsidR="007B3BA0">
        <w:rPr>
          <w:sz w:val="24"/>
          <w:szCs w:val="24"/>
        </w:rPr>
        <w:t xml:space="preserve"> ./ followed by</w:t>
      </w:r>
      <w:r>
        <w:rPr>
          <w:sz w:val="24"/>
          <w:szCs w:val="24"/>
        </w:rPr>
        <w:t xml:space="preserve"> its name at the command prompt.</w:t>
      </w:r>
    </w:p>
    <w:p w14:paraId="163DF29F" w14:textId="77777777" w:rsidR="00FD7660" w:rsidRDefault="00FD7660" w:rsidP="00AE19C3">
      <w:pPr>
        <w:jc w:val="both"/>
        <w:rPr>
          <w:sz w:val="24"/>
          <w:szCs w:val="24"/>
        </w:rPr>
      </w:pPr>
    </w:p>
    <w:p w14:paraId="61916D44" w14:textId="570FDCAA" w:rsidR="00FD7660" w:rsidRPr="00746418" w:rsidRDefault="00FD7660" w:rsidP="004A3B74">
      <w:pPr>
        <w:pStyle w:val="CN11"/>
      </w:pPr>
      <w:r w:rsidRPr="00746418">
        <w:t>%</w:t>
      </w:r>
      <w:r w:rsidR="004A3B74">
        <w:t xml:space="preserve"> </w:t>
      </w:r>
      <w:r w:rsidR="007B3BA0">
        <w:t>./</w:t>
      </w:r>
      <w:r w:rsidRPr="00746418">
        <w:t>hello</w:t>
      </w:r>
    </w:p>
    <w:p w14:paraId="2319A9B0" w14:textId="77777777" w:rsidR="00FD7660" w:rsidRPr="00746418" w:rsidRDefault="00FD7660" w:rsidP="004A3B74">
      <w:pPr>
        <w:pStyle w:val="CN11"/>
      </w:pPr>
      <w:r w:rsidRPr="00746418">
        <w:t>Hello World!</w:t>
      </w:r>
    </w:p>
    <w:p w14:paraId="2A8F9291" w14:textId="77777777" w:rsidR="00B90DD7" w:rsidRDefault="00B90DD7" w:rsidP="00AE19C3">
      <w:pPr>
        <w:jc w:val="both"/>
        <w:rPr>
          <w:sz w:val="24"/>
          <w:szCs w:val="24"/>
        </w:rPr>
      </w:pPr>
    </w:p>
    <w:p w14:paraId="60F67F0B" w14:textId="77777777" w:rsidR="00FD7660" w:rsidRPr="00E844AA" w:rsidRDefault="00B757BE" w:rsidP="00AE19C3">
      <w:pPr>
        <w:jc w:val="both"/>
        <w:rPr>
          <w:rFonts w:ascii="Courier New" w:hAnsi="Courier New"/>
          <w:szCs w:val="24"/>
        </w:rPr>
      </w:pPr>
      <w:r>
        <w:rPr>
          <w:sz w:val="24"/>
          <w:szCs w:val="24"/>
        </w:rPr>
        <w:t xml:space="preserve">The </w:t>
      </w:r>
      <w:r w:rsidR="00D7616A">
        <w:rPr>
          <w:sz w:val="24"/>
          <w:szCs w:val="24"/>
        </w:rPr>
        <w:t>compiling and linking steps above</w:t>
      </w:r>
      <w:r>
        <w:rPr>
          <w:sz w:val="24"/>
          <w:szCs w:val="24"/>
        </w:rPr>
        <w:t xml:space="preserve"> can be </w:t>
      </w:r>
      <w:r w:rsidR="00D7616A">
        <w:rPr>
          <w:sz w:val="24"/>
          <w:szCs w:val="24"/>
        </w:rPr>
        <w:t>combined into a single line</w:t>
      </w:r>
      <w:r>
        <w:rPr>
          <w:sz w:val="24"/>
          <w:szCs w:val="24"/>
        </w:rPr>
        <w:t xml:space="preserve"> </w:t>
      </w:r>
      <w:r w:rsidR="00B90DD7">
        <w:rPr>
          <w:sz w:val="24"/>
          <w:szCs w:val="24"/>
        </w:rPr>
        <w:t>by doing</w:t>
      </w:r>
    </w:p>
    <w:p w14:paraId="6B74B5F1" w14:textId="77777777" w:rsidR="00B757BE" w:rsidRDefault="00B757BE" w:rsidP="00AE19C3">
      <w:pPr>
        <w:jc w:val="both"/>
        <w:rPr>
          <w:sz w:val="24"/>
          <w:szCs w:val="24"/>
        </w:rPr>
      </w:pPr>
    </w:p>
    <w:p w14:paraId="7774BC6F" w14:textId="77777777" w:rsidR="00B757BE" w:rsidRPr="00B757BE" w:rsidRDefault="00B757BE" w:rsidP="004A3B74">
      <w:pPr>
        <w:pStyle w:val="CN11"/>
      </w:pPr>
      <w:r w:rsidRPr="00B757BE">
        <w:t>%gcc –</w:t>
      </w:r>
      <w:r w:rsidR="00085455">
        <w:t>std=c99</w:t>
      </w:r>
      <w:r w:rsidRPr="00B757BE">
        <w:t xml:space="preserve"> –Wall –o hello hello.c</w:t>
      </w:r>
    </w:p>
    <w:p w14:paraId="546DDF17" w14:textId="77777777" w:rsidR="00B757BE" w:rsidRDefault="00B757BE" w:rsidP="00AE19C3">
      <w:pPr>
        <w:jc w:val="both"/>
        <w:rPr>
          <w:sz w:val="24"/>
          <w:szCs w:val="24"/>
        </w:rPr>
      </w:pPr>
    </w:p>
    <w:p w14:paraId="16145D6F" w14:textId="77777777" w:rsidR="00B757BE" w:rsidRDefault="00B757BE" w:rsidP="00AE19C3">
      <w:pPr>
        <w:jc w:val="both"/>
        <w:rPr>
          <w:sz w:val="24"/>
          <w:szCs w:val="24"/>
        </w:rPr>
      </w:pPr>
      <w:r>
        <w:rPr>
          <w:sz w:val="24"/>
          <w:szCs w:val="24"/>
        </w:rPr>
        <w:t xml:space="preserve">which automatically deletes the object file </w:t>
      </w:r>
      <w:r w:rsidRPr="004A3B74">
        <w:rPr>
          <w:rStyle w:val="CN11Char"/>
        </w:rPr>
        <w:t>hello.o</w:t>
      </w:r>
      <w:r>
        <w:rPr>
          <w:sz w:val="24"/>
          <w:szCs w:val="24"/>
        </w:rPr>
        <w:t xml:space="preserve"> </w:t>
      </w:r>
      <w:r w:rsidR="001B4162">
        <w:rPr>
          <w:sz w:val="24"/>
          <w:szCs w:val="24"/>
        </w:rPr>
        <w:t xml:space="preserve"> </w:t>
      </w:r>
      <w:r>
        <w:rPr>
          <w:sz w:val="24"/>
          <w:szCs w:val="24"/>
        </w:rPr>
        <w:t>after linking.</w:t>
      </w:r>
      <w:r w:rsidR="00A37B5B">
        <w:rPr>
          <w:sz w:val="24"/>
          <w:szCs w:val="24"/>
        </w:rPr>
        <w:t xml:space="preserve">  If the program resides in just one source file</w:t>
      </w:r>
      <w:r w:rsidR="002364BC">
        <w:rPr>
          <w:sz w:val="24"/>
          <w:szCs w:val="24"/>
        </w:rPr>
        <w:t>, this may be</w:t>
      </w:r>
      <w:r w:rsidR="00A37B5B">
        <w:rPr>
          <w:sz w:val="24"/>
          <w:szCs w:val="24"/>
        </w:rPr>
        <w:t xml:space="preserve"> the simplest way to compile.  If the program is spread throughout several</w:t>
      </w:r>
      <w:r w:rsidR="002364BC">
        <w:rPr>
          <w:sz w:val="24"/>
          <w:szCs w:val="24"/>
        </w:rPr>
        <w:t xml:space="preserve"> source</w:t>
      </w:r>
      <w:r w:rsidR="00A37B5B">
        <w:rPr>
          <w:sz w:val="24"/>
          <w:szCs w:val="24"/>
        </w:rPr>
        <w:t xml:space="preserve"> files (as will often be the ca</w:t>
      </w:r>
      <w:r w:rsidR="00380F48">
        <w:rPr>
          <w:sz w:val="24"/>
          <w:szCs w:val="24"/>
        </w:rPr>
        <w:t xml:space="preserve">se in this course) a </w:t>
      </w:r>
      <w:r w:rsidR="00841CDD">
        <w:rPr>
          <w:sz w:val="24"/>
          <w:szCs w:val="24"/>
        </w:rPr>
        <w:t>Makefile</w:t>
      </w:r>
      <w:r w:rsidR="002364BC">
        <w:rPr>
          <w:sz w:val="24"/>
          <w:szCs w:val="24"/>
        </w:rPr>
        <w:t xml:space="preserve"> s</w:t>
      </w:r>
      <w:r w:rsidR="00A37B5B">
        <w:rPr>
          <w:sz w:val="24"/>
          <w:szCs w:val="24"/>
        </w:rPr>
        <w:t>hould be used to automate compilation.</w:t>
      </w:r>
      <w:r w:rsidR="00380F48">
        <w:rPr>
          <w:sz w:val="24"/>
          <w:szCs w:val="24"/>
        </w:rPr>
        <w:t xml:space="preserve">  Here is a </w:t>
      </w:r>
      <w:r w:rsidR="00A23068">
        <w:rPr>
          <w:sz w:val="24"/>
          <w:szCs w:val="24"/>
        </w:rPr>
        <w:t>basic</w:t>
      </w:r>
      <w:r w:rsidR="00380F48">
        <w:rPr>
          <w:sz w:val="24"/>
          <w:szCs w:val="24"/>
        </w:rPr>
        <w:t xml:space="preserve"> </w:t>
      </w:r>
      <w:r w:rsidR="00841CDD">
        <w:rPr>
          <w:sz w:val="24"/>
          <w:szCs w:val="24"/>
        </w:rPr>
        <w:t>Makefile</w:t>
      </w:r>
      <w:r w:rsidR="003E6790">
        <w:rPr>
          <w:sz w:val="24"/>
          <w:szCs w:val="24"/>
        </w:rPr>
        <w:t xml:space="preserve"> for </w:t>
      </w:r>
      <w:r w:rsidR="003E6790" w:rsidRPr="004A3B74">
        <w:rPr>
          <w:rStyle w:val="CN11Char"/>
        </w:rPr>
        <w:t>hello.c</w:t>
      </w:r>
      <w:r w:rsidR="003E6790">
        <w:rPr>
          <w:sz w:val="24"/>
          <w:szCs w:val="24"/>
        </w:rPr>
        <w:t>.</w:t>
      </w:r>
    </w:p>
    <w:p w14:paraId="26512A44" w14:textId="77777777" w:rsidR="002364BC" w:rsidRDefault="002364BC" w:rsidP="00AE19C3">
      <w:pPr>
        <w:jc w:val="both"/>
        <w:rPr>
          <w:sz w:val="24"/>
          <w:szCs w:val="24"/>
        </w:rPr>
      </w:pPr>
    </w:p>
    <w:p w14:paraId="12CF3C5C" w14:textId="77777777" w:rsidR="00A24834" w:rsidRPr="00A24834" w:rsidRDefault="00380F48" w:rsidP="004A3B74">
      <w:pPr>
        <w:pStyle w:val="CN11"/>
      </w:pPr>
      <w:r>
        <w:t xml:space="preserve"># </w:t>
      </w:r>
      <w:r w:rsidR="00841CDD">
        <w:t>Makefile</w:t>
      </w:r>
      <w:r w:rsidR="00A24834" w:rsidRPr="00A24834">
        <w:t xml:space="preserve"> for hello.c</w:t>
      </w:r>
    </w:p>
    <w:p w14:paraId="334B5E1A" w14:textId="77777777" w:rsidR="00A24834" w:rsidRPr="00A24834" w:rsidRDefault="00A24834" w:rsidP="004A3B74">
      <w:pPr>
        <w:pStyle w:val="CN11"/>
      </w:pPr>
    </w:p>
    <w:p w14:paraId="6D65ECA0" w14:textId="77777777" w:rsidR="00A24834" w:rsidRPr="00A24834" w:rsidRDefault="00A24834" w:rsidP="004A3B74">
      <w:pPr>
        <w:pStyle w:val="CN11"/>
      </w:pPr>
      <w:r w:rsidRPr="00A24834">
        <w:t>hello : hello.o</w:t>
      </w:r>
    </w:p>
    <w:p w14:paraId="7A33A684" w14:textId="77777777" w:rsidR="00A24834" w:rsidRPr="00A24834" w:rsidRDefault="00A24834" w:rsidP="004A3B74">
      <w:pPr>
        <w:pStyle w:val="CN11"/>
      </w:pPr>
      <w:r w:rsidRPr="00A24834">
        <w:tab/>
        <w:t>gcc -o hello hello.o</w:t>
      </w:r>
    </w:p>
    <w:p w14:paraId="2A88017A" w14:textId="77777777" w:rsidR="00A24834" w:rsidRPr="00A24834" w:rsidRDefault="00A24834" w:rsidP="004A3B74">
      <w:pPr>
        <w:pStyle w:val="CN11"/>
      </w:pPr>
    </w:p>
    <w:p w14:paraId="3EAD71F9" w14:textId="77777777" w:rsidR="00A24834" w:rsidRPr="00A24834" w:rsidRDefault="00A24834" w:rsidP="004A3B74">
      <w:pPr>
        <w:pStyle w:val="CN11"/>
      </w:pPr>
      <w:r w:rsidRPr="00A24834">
        <w:t>hello.o : hello.c</w:t>
      </w:r>
    </w:p>
    <w:p w14:paraId="1EFA3054" w14:textId="77777777" w:rsidR="00A24834" w:rsidRPr="00A24834" w:rsidRDefault="00A24834" w:rsidP="004A3B74">
      <w:pPr>
        <w:pStyle w:val="CN11"/>
      </w:pPr>
      <w:r w:rsidRPr="00A24834">
        <w:tab/>
        <w:t xml:space="preserve">gcc -c </w:t>
      </w:r>
      <w:r w:rsidR="00085455">
        <w:t>–std=c99</w:t>
      </w:r>
      <w:r w:rsidRPr="00A24834">
        <w:t xml:space="preserve"> -Wall hello.c</w:t>
      </w:r>
    </w:p>
    <w:p w14:paraId="7F1CDC4E" w14:textId="77777777" w:rsidR="00A24834" w:rsidRPr="00A24834" w:rsidRDefault="00A24834" w:rsidP="004A3B74">
      <w:pPr>
        <w:pStyle w:val="CN11"/>
      </w:pPr>
    </w:p>
    <w:p w14:paraId="113C9BB8" w14:textId="77777777" w:rsidR="00A24834" w:rsidRPr="00A24834" w:rsidRDefault="00A24834" w:rsidP="004A3B74">
      <w:pPr>
        <w:pStyle w:val="CN11"/>
      </w:pPr>
      <w:r w:rsidRPr="00A24834">
        <w:t>clean :</w:t>
      </w:r>
    </w:p>
    <w:p w14:paraId="5D2E8D3A" w14:textId="77777777" w:rsidR="002364BC" w:rsidRPr="00A24834" w:rsidRDefault="00A24834" w:rsidP="004A3B74">
      <w:pPr>
        <w:pStyle w:val="CN11"/>
        <w:rPr>
          <w:sz w:val="24"/>
        </w:rPr>
      </w:pPr>
      <w:r>
        <w:tab/>
        <w:t>rm</w:t>
      </w:r>
      <w:r w:rsidR="00721C48">
        <w:t xml:space="preserve"> -f</w:t>
      </w:r>
      <w:r>
        <w:t xml:space="preserve"> hello</w:t>
      </w:r>
      <w:r w:rsidRPr="00A24834">
        <w:t xml:space="preserve"> hello.o</w:t>
      </w:r>
    </w:p>
    <w:p w14:paraId="5DECCA6D" w14:textId="77777777" w:rsidR="002364BC" w:rsidRDefault="002364BC" w:rsidP="00AE19C3">
      <w:pPr>
        <w:jc w:val="both"/>
        <w:rPr>
          <w:sz w:val="24"/>
          <w:szCs w:val="24"/>
        </w:rPr>
      </w:pPr>
    </w:p>
    <w:p w14:paraId="601EA810" w14:textId="77777777" w:rsidR="002364BC" w:rsidRDefault="003E6790" w:rsidP="00AE19C3">
      <w:pPr>
        <w:jc w:val="both"/>
        <w:rPr>
          <w:sz w:val="24"/>
          <w:szCs w:val="24"/>
        </w:rPr>
      </w:pPr>
      <w:r>
        <w:rPr>
          <w:sz w:val="24"/>
          <w:szCs w:val="24"/>
        </w:rPr>
        <w:t xml:space="preserve">Here is an equivalent </w:t>
      </w:r>
      <w:r w:rsidR="00841CDD">
        <w:rPr>
          <w:sz w:val="24"/>
          <w:szCs w:val="24"/>
        </w:rPr>
        <w:t>Makefile</w:t>
      </w:r>
      <w:r>
        <w:rPr>
          <w:sz w:val="24"/>
          <w:szCs w:val="24"/>
        </w:rPr>
        <w:t xml:space="preserve"> </w:t>
      </w:r>
      <w:r w:rsidR="00D464C0">
        <w:rPr>
          <w:sz w:val="24"/>
          <w:szCs w:val="24"/>
        </w:rPr>
        <w:t>that</w:t>
      </w:r>
      <w:r>
        <w:rPr>
          <w:sz w:val="24"/>
          <w:szCs w:val="24"/>
        </w:rPr>
        <w:t xml:space="preserve"> uses macros.</w:t>
      </w:r>
    </w:p>
    <w:p w14:paraId="1322604E" w14:textId="77777777" w:rsidR="002364BC" w:rsidRDefault="002364BC" w:rsidP="00AE19C3">
      <w:pPr>
        <w:jc w:val="both"/>
        <w:rPr>
          <w:sz w:val="24"/>
          <w:szCs w:val="24"/>
        </w:rPr>
      </w:pPr>
    </w:p>
    <w:p w14:paraId="28D558CB" w14:textId="77777777" w:rsidR="0024481F" w:rsidRPr="0024481F" w:rsidRDefault="00380F48" w:rsidP="004A3B74">
      <w:pPr>
        <w:pStyle w:val="CN11"/>
      </w:pPr>
      <w:r>
        <w:t xml:space="preserve"># </w:t>
      </w:r>
      <w:r w:rsidR="00841CDD">
        <w:t>Makefile</w:t>
      </w:r>
      <w:r>
        <w:t xml:space="preserve"> for hello.c with m</w:t>
      </w:r>
      <w:r w:rsidR="0024481F" w:rsidRPr="0024481F">
        <w:t>acros</w:t>
      </w:r>
    </w:p>
    <w:p w14:paraId="1BBC3007" w14:textId="77777777" w:rsidR="0024481F" w:rsidRPr="0024481F" w:rsidRDefault="0024481F" w:rsidP="004A3B74">
      <w:pPr>
        <w:pStyle w:val="CN11"/>
      </w:pPr>
    </w:p>
    <w:p w14:paraId="1D8B2C93" w14:textId="77777777" w:rsidR="0024481F" w:rsidRPr="0024481F" w:rsidRDefault="0024481F" w:rsidP="004A3B74">
      <w:pPr>
        <w:pStyle w:val="CN11"/>
      </w:pPr>
      <w:r w:rsidRPr="0024481F">
        <w:t xml:space="preserve">FLAGS </w:t>
      </w:r>
      <w:r w:rsidR="000B225E">
        <w:t xml:space="preserve">  </w:t>
      </w:r>
      <w:r w:rsidRPr="0024481F">
        <w:t>= -</w:t>
      </w:r>
      <w:r w:rsidR="00085455">
        <w:t>std=c99</w:t>
      </w:r>
      <w:r w:rsidRPr="0024481F">
        <w:t xml:space="preserve"> -Wall</w:t>
      </w:r>
    </w:p>
    <w:p w14:paraId="7F39C76F" w14:textId="77777777" w:rsidR="0024481F" w:rsidRPr="0024481F" w:rsidRDefault="0024481F" w:rsidP="004A3B74">
      <w:pPr>
        <w:pStyle w:val="CN11"/>
      </w:pPr>
      <w:r w:rsidRPr="0024481F">
        <w:t>SOURCES = hello.c</w:t>
      </w:r>
    </w:p>
    <w:p w14:paraId="66A4EAD4" w14:textId="77777777" w:rsidR="0024481F" w:rsidRPr="0024481F" w:rsidRDefault="0024481F" w:rsidP="004A3B74">
      <w:pPr>
        <w:pStyle w:val="CN11"/>
      </w:pPr>
      <w:r w:rsidRPr="0024481F">
        <w:t>OBJECTS = hello.o</w:t>
      </w:r>
    </w:p>
    <w:p w14:paraId="5FD1AA72" w14:textId="77777777" w:rsidR="0024481F" w:rsidRPr="0024481F" w:rsidRDefault="0024481F" w:rsidP="004A3B74">
      <w:pPr>
        <w:pStyle w:val="CN11"/>
      </w:pPr>
      <w:r>
        <w:t xml:space="preserve">EXEBIN </w:t>
      </w:r>
      <w:r w:rsidR="000B225E">
        <w:t xml:space="preserve"> </w:t>
      </w:r>
      <w:r>
        <w:t>= hello</w:t>
      </w:r>
    </w:p>
    <w:p w14:paraId="0984B2AE" w14:textId="77777777" w:rsidR="0024481F" w:rsidRPr="0024481F" w:rsidRDefault="0024481F" w:rsidP="004A3B74">
      <w:pPr>
        <w:pStyle w:val="CN11"/>
      </w:pPr>
    </w:p>
    <w:p w14:paraId="42C779D4" w14:textId="77777777" w:rsidR="0024481F" w:rsidRPr="0024481F" w:rsidRDefault="0024481F" w:rsidP="004A3B74">
      <w:pPr>
        <w:pStyle w:val="CN11"/>
      </w:pPr>
      <w:r w:rsidRPr="0024481F">
        <w:t>all: $(EXEBIN)</w:t>
      </w:r>
    </w:p>
    <w:p w14:paraId="799991D4" w14:textId="77777777" w:rsidR="0024481F" w:rsidRPr="0024481F" w:rsidRDefault="0024481F" w:rsidP="004A3B74">
      <w:pPr>
        <w:pStyle w:val="CN11"/>
      </w:pPr>
    </w:p>
    <w:p w14:paraId="137C6DBA" w14:textId="77777777" w:rsidR="0024481F" w:rsidRPr="0024481F" w:rsidRDefault="0024481F" w:rsidP="004A3B74">
      <w:pPr>
        <w:pStyle w:val="CN11"/>
      </w:pPr>
      <w:r w:rsidRPr="0024481F">
        <w:t>$(EXEBIN) : $(OBJECTS)</w:t>
      </w:r>
    </w:p>
    <w:p w14:paraId="278A27DA" w14:textId="77777777" w:rsidR="0024481F" w:rsidRPr="0024481F" w:rsidRDefault="0024481F" w:rsidP="004A3B74">
      <w:pPr>
        <w:pStyle w:val="CN11"/>
      </w:pPr>
      <w:r w:rsidRPr="0024481F">
        <w:tab/>
        <w:t>gcc -o $(EXEBIN) $(OBJECTS)</w:t>
      </w:r>
    </w:p>
    <w:p w14:paraId="7A27A145" w14:textId="77777777" w:rsidR="0024481F" w:rsidRPr="0024481F" w:rsidRDefault="0024481F" w:rsidP="004A3B74">
      <w:pPr>
        <w:pStyle w:val="CN11"/>
      </w:pPr>
    </w:p>
    <w:p w14:paraId="5D62D46B" w14:textId="77777777" w:rsidR="0024481F" w:rsidRPr="0024481F" w:rsidRDefault="0024481F" w:rsidP="004A3B74">
      <w:pPr>
        <w:pStyle w:val="CN11"/>
      </w:pPr>
      <w:r w:rsidRPr="0024481F">
        <w:t>$(OBJECTS) : $(SOURCES)</w:t>
      </w:r>
    </w:p>
    <w:p w14:paraId="337BEC8E" w14:textId="77777777" w:rsidR="0024481F" w:rsidRPr="0024481F" w:rsidRDefault="0024481F" w:rsidP="004A3B74">
      <w:pPr>
        <w:pStyle w:val="CN11"/>
      </w:pPr>
      <w:r w:rsidRPr="0024481F">
        <w:tab/>
        <w:t>gcc -c $(FLAGS) $(SOURCES)</w:t>
      </w:r>
    </w:p>
    <w:p w14:paraId="342EDBB4" w14:textId="77777777" w:rsidR="0024481F" w:rsidRPr="0024481F" w:rsidRDefault="0024481F" w:rsidP="004A3B74">
      <w:pPr>
        <w:pStyle w:val="CN11"/>
      </w:pPr>
    </w:p>
    <w:p w14:paraId="04AF533F" w14:textId="77777777" w:rsidR="0024481F" w:rsidRPr="0024481F" w:rsidRDefault="0024481F" w:rsidP="004A3B74">
      <w:pPr>
        <w:pStyle w:val="CN11"/>
      </w:pPr>
      <w:r w:rsidRPr="0024481F">
        <w:t>clean :</w:t>
      </w:r>
    </w:p>
    <w:p w14:paraId="55195CF8" w14:textId="77777777" w:rsidR="002364BC" w:rsidRPr="00E25112" w:rsidRDefault="0024481F" w:rsidP="004A3B74">
      <w:pPr>
        <w:pStyle w:val="CN11"/>
      </w:pPr>
      <w:r w:rsidRPr="0024481F">
        <w:tab/>
        <w:t>rm</w:t>
      </w:r>
      <w:r w:rsidR="00721C48">
        <w:t xml:space="preserve"> -f</w:t>
      </w:r>
      <w:r w:rsidRPr="0024481F">
        <w:t xml:space="preserve"> $(EXEBIN) $(OBJECTS)</w:t>
      </w:r>
    </w:p>
    <w:p w14:paraId="49108211" w14:textId="77777777" w:rsidR="00D847BA" w:rsidRDefault="00D847BA" w:rsidP="00AE19C3">
      <w:pPr>
        <w:jc w:val="both"/>
        <w:rPr>
          <w:sz w:val="24"/>
          <w:szCs w:val="24"/>
        </w:rPr>
      </w:pPr>
    </w:p>
    <w:p w14:paraId="195A9634" w14:textId="77777777" w:rsidR="0097762F" w:rsidRDefault="0097762F" w:rsidP="00AE19C3">
      <w:pPr>
        <w:jc w:val="both"/>
        <w:rPr>
          <w:sz w:val="24"/>
          <w:szCs w:val="24"/>
        </w:rPr>
      </w:pPr>
      <w:r>
        <w:rPr>
          <w:sz w:val="24"/>
          <w:szCs w:val="24"/>
        </w:rPr>
        <w:t xml:space="preserve">See the examples page for a fancy hello world program in C </w:t>
      </w:r>
      <w:r w:rsidR="00380F48">
        <w:rPr>
          <w:sz w:val="24"/>
          <w:szCs w:val="24"/>
        </w:rPr>
        <w:t>that</w:t>
      </w:r>
      <w:r>
        <w:rPr>
          <w:sz w:val="24"/>
          <w:szCs w:val="24"/>
        </w:rPr>
        <w:t xml:space="preserve"> prints out operating system environment variables.</w:t>
      </w:r>
    </w:p>
    <w:p w14:paraId="4340FC11" w14:textId="62CDD566" w:rsidR="005E67B4" w:rsidRDefault="005E67B4">
      <w:pPr>
        <w:rPr>
          <w:b/>
          <w:sz w:val="24"/>
          <w:szCs w:val="24"/>
        </w:rPr>
      </w:pPr>
      <w:r>
        <w:rPr>
          <w:b/>
          <w:sz w:val="24"/>
          <w:szCs w:val="24"/>
        </w:rPr>
        <w:br w:type="page"/>
      </w:r>
    </w:p>
    <w:p w14:paraId="0D8098BA" w14:textId="77777777" w:rsidR="00721B69" w:rsidRDefault="00721B69" w:rsidP="00AE19C3">
      <w:pPr>
        <w:jc w:val="both"/>
        <w:rPr>
          <w:b/>
          <w:sz w:val="24"/>
          <w:szCs w:val="24"/>
        </w:rPr>
      </w:pPr>
    </w:p>
    <w:p w14:paraId="2F12F457" w14:textId="77777777" w:rsidR="00186B2E" w:rsidRPr="00186B2E" w:rsidRDefault="00186B2E" w:rsidP="00AE19C3">
      <w:pPr>
        <w:jc w:val="both"/>
        <w:rPr>
          <w:sz w:val="24"/>
          <w:szCs w:val="24"/>
        </w:rPr>
      </w:pPr>
      <w:r>
        <w:rPr>
          <w:b/>
          <w:sz w:val="24"/>
          <w:szCs w:val="24"/>
        </w:rPr>
        <w:t>Command Line Arguments</w:t>
      </w:r>
    </w:p>
    <w:p w14:paraId="0534711F" w14:textId="77777777" w:rsidR="0097762F" w:rsidRDefault="00BE7B24" w:rsidP="00AE19C3">
      <w:pPr>
        <w:jc w:val="both"/>
        <w:rPr>
          <w:sz w:val="24"/>
          <w:szCs w:val="24"/>
        </w:rPr>
      </w:pPr>
      <w:r>
        <w:rPr>
          <w:sz w:val="24"/>
          <w:szCs w:val="24"/>
        </w:rPr>
        <w:t>The main function in a C program may have two possible prototypes:</w:t>
      </w:r>
    </w:p>
    <w:p w14:paraId="47E458A0" w14:textId="77777777" w:rsidR="00BE7B24" w:rsidRDefault="00BE7B24" w:rsidP="00AE19C3">
      <w:pPr>
        <w:jc w:val="both"/>
        <w:rPr>
          <w:sz w:val="24"/>
          <w:szCs w:val="24"/>
        </w:rPr>
      </w:pPr>
    </w:p>
    <w:p w14:paraId="1E28CBF7" w14:textId="77777777" w:rsidR="00BE7B24" w:rsidRPr="00BE7B24" w:rsidRDefault="00DB5C1B" w:rsidP="004A3B74">
      <w:pPr>
        <w:pStyle w:val="CN11"/>
      </w:pPr>
      <w:r>
        <w:t>int main(</w:t>
      </w:r>
      <w:r w:rsidR="00BE7B24" w:rsidRPr="00BE7B24">
        <w:t>);</w:t>
      </w:r>
    </w:p>
    <w:p w14:paraId="1E259468" w14:textId="77777777" w:rsidR="00BE7B24" w:rsidRPr="00BE7B24" w:rsidRDefault="00BE7B24" w:rsidP="004A3B74">
      <w:pPr>
        <w:pStyle w:val="CN11"/>
      </w:pPr>
      <w:r w:rsidRPr="00BE7B24">
        <w:t>int main(int argc, char* argv[]);</w:t>
      </w:r>
    </w:p>
    <w:p w14:paraId="22BB0CCF" w14:textId="77777777" w:rsidR="0097762F" w:rsidRDefault="0097762F" w:rsidP="00AE19C3">
      <w:pPr>
        <w:jc w:val="both"/>
        <w:rPr>
          <w:sz w:val="24"/>
          <w:szCs w:val="24"/>
        </w:rPr>
      </w:pPr>
    </w:p>
    <w:p w14:paraId="7CE72F6C" w14:textId="77777777" w:rsidR="0097762F" w:rsidRDefault="00105A69" w:rsidP="00AE19C3">
      <w:pPr>
        <w:jc w:val="both"/>
        <w:rPr>
          <w:sz w:val="24"/>
          <w:szCs w:val="24"/>
        </w:rPr>
      </w:pPr>
      <w:r>
        <w:rPr>
          <w:sz w:val="24"/>
          <w:szCs w:val="24"/>
        </w:rPr>
        <w:t xml:space="preserve">The second prototype is used for C programs </w:t>
      </w:r>
      <w:r w:rsidR="005F5119">
        <w:rPr>
          <w:sz w:val="24"/>
          <w:szCs w:val="24"/>
        </w:rPr>
        <w:t>that</w:t>
      </w:r>
      <w:r>
        <w:rPr>
          <w:sz w:val="24"/>
          <w:szCs w:val="24"/>
        </w:rPr>
        <w:t xml:space="preserve"> use command line arguments.  The first argument </w:t>
      </w:r>
      <w:r w:rsidRPr="004A3B74">
        <w:rPr>
          <w:rStyle w:val="CN11Char"/>
        </w:rPr>
        <w:t>argc</w:t>
      </w:r>
      <w:r>
        <w:rPr>
          <w:sz w:val="24"/>
          <w:szCs w:val="24"/>
        </w:rPr>
        <w:t xml:space="preserve"> specifies the number of string arguments on the command line (including the program name.)  </w:t>
      </w:r>
      <w:r w:rsidR="00C361FD">
        <w:rPr>
          <w:sz w:val="24"/>
          <w:szCs w:val="24"/>
        </w:rPr>
        <w:t>The second argument is an array containing the string arguments themselves.  (No</w:t>
      </w:r>
      <w:r w:rsidR="004A3B74">
        <w:rPr>
          <w:sz w:val="24"/>
          <w:szCs w:val="24"/>
        </w:rPr>
        <w:t xml:space="preserve">te that in C a string is just a </w:t>
      </w:r>
      <w:r w:rsidR="004A3B74" w:rsidRPr="004A3B74">
        <w:rPr>
          <w:rStyle w:val="CN11Char"/>
        </w:rPr>
        <w:t>char</w:t>
      </w:r>
      <w:r w:rsidR="00C361FD">
        <w:rPr>
          <w:sz w:val="24"/>
          <w:szCs w:val="24"/>
        </w:rPr>
        <w:t xml:space="preserve"> array </w:t>
      </w:r>
      <w:r w:rsidR="004A3B74">
        <w:rPr>
          <w:sz w:val="24"/>
          <w:szCs w:val="24"/>
        </w:rPr>
        <w:t>and</w:t>
      </w:r>
      <w:r w:rsidR="00C361FD">
        <w:rPr>
          <w:sz w:val="24"/>
          <w:szCs w:val="24"/>
        </w:rPr>
        <w:t xml:space="preserve"> is specified by</w:t>
      </w:r>
      <w:r w:rsidR="00D32304">
        <w:rPr>
          <w:sz w:val="24"/>
          <w:szCs w:val="24"/>
        </w:rPr>
        <w:t xml:space="preserve"> the type</w:t>
      </w:r>
      <w:r w:rsidR="00C361FD">
        <w:rPr>
          <w:sz w:val="24"/>
          <w:szCs w:val="24"/>
        </w:rPr>
        <w:t xml:space="preserve"> </w:t>
      </w:r>
      <w:r w:rsidR="00C361FD" w:rsidRPr="004A3B74">
        <w:rPr>
          <w:rStyle w:val="CN11Char"/>
        </w:rPr>
        <w:t>char*</w:t>
      </w:r>
      <w:r w:rsidR="00C361FD">
        <w:rPr>
          <w:sz w:val="24"/>
          <w:szCs w:val="24"/>
        </w:rPr>
        <w:t xml:space="preserve">.)  The parameter </w:t>
      </w:r>
      <w:r w:rsidR="00C361FD" w:rsidRPr="004A3B74">
        <w:rPr>
          <w:rStyle w:val="CN11Char"/>
        </w:rPr>
        <w:t>argc</w:t>
      </w:r>
      <w:r w:rsidR="00C361FD">
        <w:rPr>
          <w:sz w:val="24"/>
          <w:szCs w:val="24"/>
        </w:rPr>
        <w:t xml:space="preserve"> is necessary since arrays in C do not know their own lengths, unlike</w:t>
      </w:r>
      <w:r w:rsidR="00085455">
        <w:rPr>
          <w:sz w:val="24"/>
          <w:szCs w:val="24"/>
        </w:rPr>
        <w:t xml:space="preserve"> in J</w:t>
      </w:r>
      <w:r w:rsidR="00C361FD">
        <w:rPr>
          <w:sz w:val="24"/>
          <w:szCs w:val="24"/>
        </w:rPr>
        <w:t>ava.</w:t>
      </w:r>
      <w:r w:rsidR="00D32304">
        <w:rPr>
          <w:sz w:val="24"/>
          <w:szCs w:val="24"/>
        </w:rPr>
        <w:t xml:space="preserve">  The following program behaves </w:t>
      </w:r>
      <w:r w:rsidR="00085455">
        <w:rPr>
          <w:sz w:val="24"/>
          <w:szCs w:val="24"/>
        </w:rPr>
        <w:t>similarly to it</w:t>
      </w:r>
      <w:r w:rsidR="009C085E">
        <w:rPr>
          <w:sz w:val="24"/>
          <w:szCs w:val="24"/>
        </w:rPr>
        <w:t>s</w:t>
      </w:r>
      <w:r w:rsidR="00D32304">
        <w:rPr>
          <w:sz w:val="24"/>
          <w:szCs w:val="24"/>
        </w:rPr>
        <w:t xml:space="preserve"> namesake in lab2.</w:t>
      </w:r>
    </w:p>
    <w:p w14:paraId="4C13345A" w14:textId="77777777" w:rsidR="00474241" w:rsidRDefault="00474241" w:rsidP="00AE19C3">
      <w:pPr>
        <w:jc w:val="both"/>
        <w:rPr>
          <w:sz w:val="24"/>
          <w:szCs w:val="24"/>
        </w:rPr>
      </w:pPr>
    </w:p>
    <w:p w14:paraId="17CC2CC0" w14:textId="77777777" w:rsidR="009C085E" w:rsidRPr="009C085E" w:rsidRDefault="009C085E" w:rsidP="00474241">
      <w:pPr>
        <w:pStyle w:val="CN11"/>
      </w:pPr>
      <w:r w:rsidRPr="009C085E">
        <w:t>/*</w:t>
      </w:r>
    </w:p>
    <w:p w14:paraId="0EDD833E" w14:textId="39EC4751" w:rsidR="009C085E" w:rsidRPr="009C085E" w:rsidRDefault="009C085E" w:rsidP="00474241">
      <w:pPr>
        <w:pStyle w:val="CN11"/>
      </w:pPr>
      <w:r w:rsidRPr="009C085E">
        <w:t xml:space="preserve">*  </w:t>
      </w:r>
      <w:r w:rsidR="00F40A45">
        <w:t>c</w:t>
      </w:r>
      <w:r w:rsidRPr="009C085E">
        <w:t>ommandLineArguments.c</w:t>
      </w:r>
    </w:p>
    <w:p w14:paraId="63008B8E" w14:textId="77777777" w:rsidR="009C085E" w:rsidRPr="009C085E" w:rsidRDefault="009C085E" w:rsidP="00474241">
      <w:pPr>
        <w:pStyle w:val="CN11"/>
      </w:pPr>
      <w:r w:rsidRPr="009C085E">
        <w:t>*/</w:t>
      </w:r>
    </w:p>
    <w:p w14:paraId="26F6C2F8" w14:textId="77777777" w:rsidR="009C085E" w:rsidRPr="009C085E" w:rsidRDefault="009C085E" w:rsidP="00474241">
      <w:pPr>
        <w:pStyle w:val="CN11"/>
      </w:pPr>
      <w:r w:rsidRPr="009C085E">
        <w:t>#include &lt;stdio.h&gt;</w:t>
      </w:r>
    </w:p>
    <w:p w14:paraId="63A26BA6" w14:textId="77777777" w:rsidR="009C085E" w:rsidRPr="009C085E" w:rsidRDefault="009C085E" w:rsidP="00474241">
      <w:pPr>
        <w:pStyle w:val="CN11"/>
      </w:pPr>
      <w:r w:rsidRPr="009C085E">
        <w:t>#include &lt;stdlib.h&gt;</w:t>
      </w:r>
    </w:p>
    <w:p w14:paraId="6908AB0D" w14:textId="77777777" w:rsidR="009C085E" w:rsidRPr="009C085E" w:rsidRDefault="009C085E" w:rsidP="00474241">
      <w:pPr>
        <w:pStyle w:val="CN11"/>
      </w:pPr>
    </w:p>
    <w:p w14:paraId="0C96F335" w14:textId="77777777" w:rsidR="009C085E" w:rsidRPr="009C085E" w:rsidRDefault="009C085E" w:rsidP="00474241">
      <w:pPr>
        <w:pStyle w:val="CN11"/>
      </w:pPr>
      <w:r w:rsidRPr="009C085E">
        <w:t>int main(int argc, char* argv[]){</w:t>
      </w:r>
    </w:p>
    <w:p w14:paraId="15FCF7CC" w14:textId="77777777" w:rsidR="009C085E" w:rsidRPr="009C085E" w:rsidRDefault="009C085E" w:rsidP="00474241">
      <w:pPr>
        <w:pStyle w:val="CN11"/>
      </w:pPr>
      <w:r w:rsidRPr="009C085E">
        <w:t xml:space="preserve">   int i;</w:t>
      </w:r>
    </w:p>
    <w:p w14:paraId="24BB01C9" w14:textId="77777777" w:rsidR="009C085E" w:rsidRPr="009C085E" w:rsidRDefault="009C085E" w:rsidP="00474241">
      <w:pPr>
        <w:pStyle w:val="CN11"/>
      </w:pPr>
      <w:r w:rsidRPr="009C085E">
        <w:t xml:space="preserve">   printf("</w:t>
      </w:r>
      <w:r w:rsidR="00943ED3">
        <w:t>arg</w:t>
      </w:r>
      <w:r w:rsidR="00943ED3" w:rsidRPr="009C085E">
        <w:t>c</w:t>
      </w:r>
      <w:r w:rsidRPr="009C085E">
        <w:t xml:space="preserve"> = %d\n", argc);</w:t>
      </w:r>
    </w:p>
    <w:p w14:paraId="35404A19" w14:textId="77777777" w:rsidR="009C085E" w:rsidRPr="009C085E" w:rsidRDefault="009C085E" w:rsidP="00474241">
      <w:pPr>
        <w:pStyle w:val="CN11"/>
      </w:pPr>
      <w:r w:rsidRPr="009C085E">
        <w:t xml:space="preserve">   for(i = 0; i&lt;argc; i++ ){</w:t>
      </w:r>
    </w:p>
    <w:p w14:paraId="7E675EE5" w14:textId="77777777" w:rsidR="009C085E" w:rsidRPr="009C085E" w:rsidRDefault="009C085E" w:rsidP="00474241">
      <w:pPr>
        <w:pStyle w:val="CN11"/>
      </w:pPr>
      <w:r w:rsidRPr="009C085E">
        <w:t xml:space="preserve">      printf("%s\n", argv[i]);</w:t>
      </w:r>
    </w:p>
    <w:p w14:paraId="5EB071C6" w14:textId="77777777" w:rsidR="009C085E" w:rsidRPr="009C085E" w:rsidRDefault="009C085E" w:rsidP="00474241">
      <w:pPr>
        <w:pStyle w:val="CN11"/>
      </w:pPr>
      <w:r w:rsidRPr="009C085E">
        <w:t xml:space="preserve">   }</w:t>
      </w:r>
    </w:p>
    <w:p w14:paraId="32099910" w14:textId="77777777" w:rsidR="009C085E" w:rsidRPr="009C085E" w:rsidRDefault="009C085E" w:rsidP="00474241">
      <w:pPr>
        <w:pStyle w:val="CN11"/>
      </w:pPr>
      <w:r w:rsidRPr="009C085E">
        <w:t xml:space="preserve">   return EXIT_SUCCESS;</w:t>
      </w:r>
    </w:p>
    <w:p w14:paraId="3541D660" w14:textId="77777777" w:rsidR="00D32304" w:rsidRPr="009C085E" w:rsidRDefault="009C085E" w:rsidP="00474241">
      <w:pPr>
        <w:pStyle w:val="CN11"/>
      </w:pPr>
      <w:r w:rsidRPr="009C085E">
        <w:t>}</w:t>
      </w:r>
    </w:p>
    <w:p w14:paraId="39C9F95E" w14:textId="77777777" w:rsidR="0097762F" w:rsidRDefault="0097762F" w:rsidP="00AE19C3">
      <w:pPr>
        <w:jc w:val="both"/>
        <w:rPr>
          <w:sz w:val="24"/>
          <w:szCs w:val="24"/>
        </w:rPr>
      </w:pPr>
    </w:p>
    <w:p w14:paraId="1470527C" w14:textId="77777777" w:rsidR="0097762F" w:rsidRDefault="009C085E" w:rsidP="00AE19C3">
      <w:pPr>
        <w:jc w:val="both"/>
        <w:rPr>
          <w:sz w:val="24"/>
          <w:szCs w:val="24"/>
        </w:rPr>
      </w:pPr>
      <w:r>
        <w:rPr>
          <w:sz w:val="24"/>
          <w:szCs w:val="24"/>
        </w:rPr>
        <w:t>Compile this program and run it with several different sets of arguments.  Notice that there is one important differenc</w:t>
      </w:r>
      <w:r w:rsidR="00085455">
        <w:rPr>
          <w:sz w:val="24"/>
          <w:szCs w:val="24"/>
        </w:rPr>
        <w:t>e between this program and the J</w:t>
      </w:r>
      <w:r>
        <w:rPr>
          <w:sz w:val="24"/>
          <w:szCs w:val="24"/>
        </w:rPr>
        <w:t>ava version</w:t>
      </w:r>
      <w:r w:rsidR="00E7504E">
        <w:rPr>
          <w:sz w:val="24"/>
          <w:szCs w:val="24"/>
        </w:rPr>
        <w:t xml:space="preserve"> from lab2.  If the executable</w:t>
      </w:r>
      <w:r w:rsidR="00085455">
        <w:rPr>
          <w:sz w:val="24"/>
          <w:szCs w:val="24"/>
        </w:rPr>
        <w:t xml:space="preserve"> jar file</w:t>
      </w:r>
      <w:r w:rsidR="00E7504E">
        <w:rPr>
          <w:sz w:val="24"/>
          <w:szCs w:val="24"/>
        </w:rPr>
        <w:t xml:space="preserve"> is called </w:t>
      </w:r>
      <w:r w:rsidR="00E7504E" w:rsidRPr="00474241">
        <w:rPr>
          <w:rStyle w:val="CN11Char"/>
        </w:rPr>
        <w:t>CLA</w:t>
      </w:r>
      <w:r w:rsidR="00085455">
        <w:rPr>
          <w:sz w:val="24"/>
          <w:szCs w:val="24"/>
        </w:rPr>
        <w:t xml:space="preserve"> for brevity, then the J</w:t>
      </w:r>
      <w:r w:rsidR="00E7504E">
        <w:rPr>
          <w:sz w:val="24"/>
          <w:szCs w:val="24"/>
        </w:rPr>
        <w:t>ava version gives</w:t>
      </w:r>
    </w:p>
    <w:p w14:paraId="34190F87" w14:textId="77777777" w:rsidR="00E7504E" w:rsidRDefault="00E7504E" w:rsidP="00AE19C3">
      <w:pPr>
        <w:jc w:val="both"/>
        <w:rPr>
          <w:sz w:val="24"/>
          <w:szCs w:val="24"/>
        </w:rPr>
      </w:pPr>
    </w:p>
    <w:p w14:paraId="40757586" w14:textId="151A794C" w:rsidR="00E7504E" w:rsidRDefault="00E7504E" w:rsidP="00474241">
      <w:pPr>
        <w:pStyle w:val="CN11"/>
      </w:pPr>
      <w:r w:rsidRPr="00E7504E">
        <w:t>%</w:t>
      </w:r>
      <w:r w:rsidR="00474241">
        <w:t xml:space="preserve"> </w:t>
      </w:r>
      <w:r w:rsidR="00F376AA">
        <w:t xml:space="preserve">java –jar </w:t>
      </w:r>
      <w:r w:rsidRPr="00E7504E">
        <w:t>CLA x y z</w:t>
      </w:r>
    </w:p>
    <w:p w14:paraId="752A7A75" w14:textId="77777777" w:rsidR="00E67B9D" w:rsidRPr="00E7504E" w:rsidRDefault="00E67B9D" w:rsidP="00474241">
      <w:pPr>
        <w:pStyle w:val="CN11"/>
      </w:pPr>
      <w:r>
        <w:t>args.length = 3</w:t>
      </w:r>
    </w:p>
    <w:p w14:paraId="79A8C01A" w14:textId="77777777" w:rsidR="00E7504E" w:rsidRPr="00E7504E" w:rsidRDefault="00E7504E" w:rsidP="00474241">
      <w:pPr>
        <w:pStyle w:val="CN11"/>
      </w:pPr>
      <w:r w:rsidRPr="00E7504E">
        <w:t>x</w:t>
      </w:r>
    </w:p>
    <w:p w14:paraId="59DEB156" w14:textId="77777777" w:rsidR="00E7504E" w:rsidRPr="00E7504E" w:rsidRDefault="00E7504E" w:rsidP="00474241">
      <w:pPr>
        <w:pStyle w:val="CN11"/>
      </w:pPr>
      <w:r w:rsidRPr="00E7504E">
        <w:t>y</w:t>
      </w:r>
    </w:p>
    <w:p w14:paraId="4F460EE0" w14:textId="77777777" w:rsidR="00E7504E" w:rsidRPr="00E7504E" w:rsidRDefault="00E7504E" w:rsidP="00474241">
      <w:pPr>
        <w:pStyle w:val="CN11"/>
      </w:pPr>
      <w:r w:rsidRPr="00E7504E">
        <w:t>z</w:t>
      </w:r>
    </w:p>
    <w:p w14:paraId="4DB59106" w14:textId="77777777" w:rsidR="00E7504E" w:rsidRDefault="00E7504E" w:rsidP="00AE19C3">
      <w:pPr>
        <w:jc w:val="both"/>
        <w:rPr>
          <w:sz w:val="24"/>
          <w:szCs w:val="24"/>
        </w:rPr>
      </w:pPr>
    </w:p>
    <w:p w14:paraId="4989715D" w14:textId="77777777" w:rsidR="00E7504E" w:rsidRDefault="00E7504E" w:rsidP="00AE19C3">
      <w:pPr>
        <w:jc w:val="both"/>
        <w:rPr>
          <w:sz w:val="24"/>
          <w:szCs w:val="24"/>
        </w:rPr>
      </w:pPr>
      <w:r>
        <w:rPr>
          <w:sz w:val="24"/>
          <w:szCs w:val="24"/>
        </w:rPr>
        <w:t>whereas the C version above gives</w:t>
      </w:r>
    </w:p>
    <w:p w14:paraId="38CEE2FD" w14:textId="77777777" w:rsidR="00E7504E" w:rsidRDefault="00E7504E" w:rsidP="00AE19C3">
      <w:pPr>
        <w:jc w:val="both"/>
        <w:rPr>
          <w:sz w:val="24"/>
          <w:szCs w:val="24"/>
        </w:rPr>
      </w:pPr>
    </w:p>
    <w:p w14:paraId="73E6D475" w14:textId="33AC1707" w:rsidR="00E7504E" w:rsidRDefault="00E7504E" w:rsidP="00474241">
      <w:pPr>
        <w:pStyle w:val="CN11"/>
      </w:pPr>
      <w:r w:rsidRPr="00E7504E">
        <w:t>%</w:t>
      </w:r>
      <w:r w:rsidR="00474241">
        <w:t xml:space="preserve"> </w:t>
      </w:r>
      <w:r w:rsidR="00F376AA">
        <w:t>./</w:t>
      </w:r>
      <w:r w:rsidRPr="00E7504E">
        <w:t>CLA x y z</w:t>
      </w:r>
    </w:p>
    <w:p w14:paraId="79717075" w14:textId="77777777" w:rsidR="00E67B9D" w:rsidRPr="00E7504E" w:rsidRDefault="00E67B9D" w:rsidP="00474241">
      <w:pPr>
        <w:pStyle w:val="CN11"/>
      </w:pPr>
      <w:r>
        <w:t>argc = 4</w:t>
      </w:r>
    </w:p>
    <w:p w14:paraId="0FF41E56" w14:textId="77777777" w:rsidR="00E7504E" w:rsidRPr="00E7504E" w:rsidRDefault="00E7504E" w:rsidP="00474241">
      <w:pPr>
        <w:pStyle w:val="CN11"/>
      </w:pPr>
      <w:r w:rsidRPr="00E7504E">
        <w:t>CLA</w:t>
      </w:r>
    </w:p>
    <w:p w14:paraId="233C7707" w14:textId="77777777" w:rsidR="00E7504E" w:rsidRPr="00E7504E" w:rsidRDefault="00E7504E" w:rsidP="00474241">
      <w:pPr>
        <w:pStyle w:val="CN11"/>
      </w:pPr>
      <w:r w:rsidRPr="00E7504E">
        <w:t>x</w:t>
      </w:r>
    </w:p>
    <w:p w14:paraId="61AEFA58" w14:textId="77777777" w:rsidR="00E7504E" w:rsidRPr="00E7504E" w:rsidRDefault="00E7504E" w:rsidP="00474241">
      <w:pPr>
        <w:pStyle w:val="CN11"/>
      </w:pPr>
      <w:r w:rsidRPr="00E7504E">
        <w:t>y</w:t>
      </w:r>
    </w:p>
    <w:p w14:paraId="10C6E1A8" w14:textId="77777777" w:rsidR="00E7504E" w:rsidRPr="00E7504E" w:rsidRDefault="00E7504E" w:rsidP="00474241">
      <w:pPr>
        <w:pStyle w:val="CN11"/>
      </w:pPr>
      <w:r w:rsidRPr="00E7504E">
        <w:t>z</w:t>
      </w:r>
    </w:p>
    <w:p w14:paraId="38CB9BC9" w14:textId="77777777" w:rsidR="00E7504E" w:rsidRDefault="00E7504E" w:rsidP="00AE19C3">
      <w:pPr>
        <w:jc w:val="both"/>
        <w:rPr>
          <w:sz w:val="24"/>
          <w:szCs w:val="24"/>
        </w:rPr>
      </w:pPr>
    </w:p>
    <w:p w14:paraId="762438DF" w14:textId="77777777" w:rsidR="0097762F" w:rsidRDefault="00505694" w:rsidP="00AE19C3">
      <w:pPr>
        <w:jc w:val="both"/>
        <w:rPr>
          <w:sz w:val="24"/>
          <w:szCs w:val="24"/>
        </w:rPr>
      </w:pPr>
      <w:r>
        <w:rPr>
          <w:sz w:val="24"/>
          <w:szCs w:val="24"/>
        </w:rPr>
        <w:t>We see that in C</w:t>
      </w:r>
      <w:r w:rsidR="00E67B9D">
        <w:rPr>
          <w:sz w:val="24"/>
          <w:szCs w:val="24"/>
        </w:rPr>
        <w:t>,</w:t>
      </w:r>
      <w:r>
        <w:rPr>
          <w:sz w:val="24"/>
          <w:szCs w:val="24"/>
        </w:rPr>
        <w:t xml:space="preserve"> </w:t>
      </w:r>
      <w:r w:rsidRPr="00474241">
        <w:rPr>
          <w:rStyle w:val="CN11Char"/>
        </w:rPr>
        <w:t>argv[0]</w:t>
      </w:r>
      <w:r>
        <w:rPr>
          <w:sz w:val="24"/>
          <w:szCs w:val="24"/>
        </w:rPr>
        <w:t xml:space="preserve"> is the name of the command </w:t>
      </w:r>
      <w:r w:rsidR="00BE596C">
        <w:rPr>
          <w:sz w:val="24"/>
          <w:szCs w:val="24"/>
        </w:rPr>
        <w:t>that</w:t>
      </w:r>
      <w:r>
        <w:rPr>
          <w:sz w:val="24"/>
          <w:szCs w:val="24"/>
        </w:rPr>
        <w:t xml:space="preserve"> invoked the program, i.e. </w:t>
      </w:r>
      <w:r w:rsidRPr="00474241">
        <w:rPr>
          <w:rStyle w:val="CN11Char"/>
        </w:rPr>
        <w:t>CLA</w:t>
      </w:r>
      <w:r w:rsidR="00A23068">
        <w:rPr>
          <w:sz w:val="24"/>
          <w:szCs w:val="24"/>
        </w:rPr>
        <w:t>.  In J</w:t>
      </w:r>
      <w:r>
        <w:rPr>
          <w:sz w:val="24"/>
          <w:szCs w:val="24"/>
        </w:rPr>
        <w:t xml:space="preserve">ava the array of strings </w:t>
      </w:r>
      <w:r w:rsidR="005F5119">
        <w:rPr>
          <w:sz w:val="24"/>
          <w:szCs w:val="24"/>
        </w:rPr>
        <w:t>holding</w:t>
      </w:r>
      <w:r>
        <w:rPr>
          <w:sz w:val="24"/>
          <w:szCs w:val="24"/>
        </w:rPr>
        <w:t xml:space="preserve"> the command line arguments </w:t>
      </w:r>
      <w:r w:rsidR="00E67B9D">
        <w:rPr>
          <w:sz w:val="24"/>
          <w:szCs w:val="24"/>
        </w:rPr>
        <w:t xml:space="preserve">does not include the name of the </w:t>
      </w:r>
      <w:r w:rsidR="00474241">
        <w:rPr>
          <w:sz w:val="24"/>
          <w:szCs w:val="24"/>
        </w:rPr>
        <w:t>program</w:t>
      </w:r>
      <w:r w:rsidR="00E67B9D">
        <w:rPr>
          <w:sz w:val="24"/>
          <w:szCs w:val="24"/>
        </w:rPr>
        <w:t>.</w:t>
      </w:r>
    </w:p>
    <w:p w14:paraId="66A6AE75" w14:textId="77777777" w:rsidR="00085455" w:rsidRDefault="00085455" w:rsidP="00AE19C3">
      <w:pPr>
        <w:jc w:val="both"/>
        <w:rPr>
          <w:sz w:val="24"/>
          <w:szCs w:val="24"/>
        </w:rPr>
      </w:pPr>
    </w:p>
    <w:p w14:paraId="237FAAA1" w14:textId="77777777" w:rsidR="00D32304" w:rsidRPr="006018B1" w:rsidRDefault="001A6E65" w:rsidP="00AE19C3">
      <w:pPr>
        <w:jc w:val="both"/>
        <w:rPr>
          <w:b/>
          <w:sz w:val="24"/>
          <w:szCs w:val="24"/>
        </w:rPr>
      </w:pPr>
      <w:r>
        <w:rPr>
          <w:b/>
          <w:sz w:val="24"/>
          <w:szCs w:val="24"/>
        </w:rPr>
        <w:t>Console Input and Output</w:t>
      </w:r>
    </w:p>
    <w:p w14:paraId="73C19A15" w14:textId="77777777" w:rsidR="00D32304" w:rsidRDefault="006018B1" w:rsidP="00AE19C3">
      <w:pPr>
        <w:jc w:val="both"/>
        <w:rPr>
          <w:sz w:val="24"/>
          <w:szCs w:val="24"/>
        </w:rPr>
      </w:pPr>
      <w:r>
        <w:rPr>
          <w:sz w:val="24"/>
          <w:szCs w:val="24"/>
        </w:rPr>
        <w:t xml:space="preserve">The function </w:t>
      </w:r>
      <w:r w:rsidRPr="00474241">
        <w:rPr>
          <w:rStyle w:val="CN11Char"/>
        </w:rPr>
        <w:t>printf()</w:t>
      </w:r>
      <w:r>
        <w:rPr>
          <w:sz w:val="24"/>
          <w:szCs w:val="24"/>
        </w:rPr>
        <w:t xml:space="preserve"> </w:t>
      </w:r>
      <w:r w:rsidR="00D25C41">
        <w:rPr>
          <w:sz w:val="24"/>
          <w:szCs w:val="24"/>
        </w:rPr>
        <w:t xml:space="preserve">discussed </w:t>
      </w:r>
      <w:r>
        <w:rPr>
          <w:sz w:val="24"/>
          <w:szCs w:val="24"/>
        </w:rPr>
        <w:t>above sends its outpu</w:t>
      </w:r>
      <w:r w:rsidR="00A02F4E">
        <w:rPr>
          <w:sz w:val="24"/>
          <w:szCs w:val="24"/>
        </w:rPr>
        <w:t xml:space="preserve">t to </w:t>
      </w:r>
      <w:r w:rsidR="00A02F4E" w:rsidRPr="00474241">
        <w:rPr>
          <w:rStyle w:val="CN11Char"/>
        </w:rPr>
        <w:t>stdout</w:t>
      </w:r>
      <w:r w:rsidR="00A02F4E">
        <w:rPr>
          <w:sz w:val="24"/>
          <w:szCs w:val="24"/>
        </w:rPr>
        <w:t>, which is the data</w:t>
      </w:r>
      <w:r>
        <w:rPr>
          <w:sz w:val="24"/>
          <w:szCs w:val="24"/>
        </w:rPr>
        <w:t xml:space="preserve"> stream normally associated with the computer screen.  </w:t>
      </w:r>
      <w:r w:rsidR="00A02F4E">
        <w:rPr>
          <w:sz w:val="24"/>
          <w:szCs w:val="24"/>
        </w:rPr>
        <w:t xml:space="preserve">The library </w:t>
      </w:r>
      <w:r w:rsidR="00A02F4E" w:rsidRPr="00474241">
        <w:rPr>
          <w:rStyle w:val="CN11Char"/>
        </w:rPr>
        <w:t>stdio.h</w:t>
      </w:r>
      <w:r w:rsidR="00A02F4E">
        <w:rPr>
          <w:sz w:val="24"/>
          <w:szCs w:val="24"/>
        </w:rPr>
        <w:t xml:space="preserve"> also includes a function called </w:t>
      </w:r>
      <w:r w:rsidR="00A02F4E" w:rsidRPr="00474241">
        <w:rPr>
          <w:rStyle w:val="CN11Char"/>
        </w:rPr>
        <w:t>scanf()</w:t>
      </w:r>
      <w:r w:rsidR="00A02F4E">
        <w:rPr>
          <w:sz w:val="24"/>
          <w:szCs w:val="24"/>
        </w:rPr>
        <w:t xml:space="preserve">, </w:t>
      </w:r>
      <w:r w:rsidR="00F54622">
        <w:rPr>
          <w:sz w:val="24"/>
          <w:szCs w:val="24"/>
        </w:rPr>
        <w:t>which</w:t>
      </w:r>
      <w:r w:rsidR="00A02F4E">
        <w:rPr>
          <w:sz w:val="24"/>
          <w:szCs w:val="24"/>
        </w:rPr>
        <w:t xml:space="preserve"> is a general purpose input routine that reads the stream </w:t>
      </w:r>
      <w:r w:rsidR="00A02F4E" w:rsidRPr="00474241">
        <w:rPr>
          <w:rStyle w:val="CN11Char"/>
        </w:rPr>
        <w:t>stdin</w:t>
      </w:r>
      <w:r w:rsidR="00A02F4E">
        <w:rPr>
          <w:sz w:val="24"/>
          <w:szCs w:val="24"/>
        </w:rPr>
        <w:t xml:space="preserve"> (</w:t>
      </w:r>
      <w:r w:rsidR="00474241">
        <w:rPr>
          <w:sz w:val="24"/>
          <w:szCs w:val="24"/>
        </w:rPr>
        <w:t xml:space="preserve">the data stream </w:t>
      </w:r>
      <w:r w:rsidR="00A02F4E">
        <w:rPr>
          <w:sz w:val="24"/>
          <w:szCs w:val="24"/>
        </w:rPr>
        <w:t>normall</w:t>
      </w:r>
      <w:r w:rsidR="00F54622">
        <w:rPr>
          <w:sz w:val="24"/>
          <w:szCs w:val="24"/>
        </w:rPr>
        <w:t>y associated with the keyboard)</w:t>
      </w:r>
      <w:r w:rsidR="00A02F4E">
        <w:rPr>
          <w:sz w:val="24"/>
          <w:szCs w:val="24"/>
        </w:rPr>
        <w:t xml:space="preserve"> and stores the information in the variables </w:t>
      </w:r>
      <w:r w:rsidR="00D25C41">
        <w:rPr>
          <w:sz w:val="24"/>
          <w:szCs w:val="24"/>
        </w:rPr>
        <w:t>p</w:t>
      </w:r>
      <w:r w:rsidR="00F54622">
        <w:rPr>
          <w:sz w:val="24"/>
          <w:szCs w:val="24"/>
        </w:rPr>
        <w:t>ointed to by</w:t>
      </w:r>
      <w:r w:rsidR="00A02F4E">
        <w:rPr>
          <w:sz w:val="24"/>
          <w:szCs w:val="24"/>
        </w:rPr>
        <w:t xml:space="preserve"> its argument list.  </w:t>
      </w:r>
      <w:r w:rsidR="00D25C41">
        <w:rPr>
          <w:sz w:val="24"/>
          <w:szCs w:val="24"/>
        </w:rPr>
        <w:t>It can read al</w:t>
      </w:r>
      <w:r w:rsidR="00F54622">
        <w:rPr>
          <w:sz w:val="24"/>
          <w:szCs w:val="24"/>
        </w:rPr>
        <w:t>l the built-</w:t>
      </w:r>
      <w:r w:rsidR="00D25C41">
        <w:rPr>
          <w:sz w:val="24"/>
          <w:szCs w:val="24"/>
        </w:rPr>
        <w:t xml:space="preserve">in data types and automatically convert them into the proper internal format.  The first argument to </w:t>
      </w:r>
      <w:r w:rsidR="00D25C41" w:rsidRPr="00474241">
        <w:rPr>
          <w:rStyle w:val="CN11Char"/>
        </w:rPr>
        <w:t>scanf()</w:t>
      </w:r>
      <w:r w:rsidR="00D25C41">
        <w:rPr>
          <w:sz w:val="24"/>
          <w:szCs w:val="24"/>
        </w:rPr>
        <w:t xml:space="preserve"> is a format string consisting of three types of characters: format specifiers, whitespace characters, and non-whitespace characters.  The format specifiers are preceded by a </w:t>
      </w:r>
      <w:r w:rsidR="00D25C41" w:rsidRPr="00474241">
        <w:rPr>
          <w:rStyle w:val="CN11Char"/>
        </w:rPr>
        <w:t>%</w:t>
      </w:r>
      <w:r w:rsidR="00D25C41">
        <w:rPr>
          <w:sz w:val="24"/>
          <w:szCs w:val="24"/>
        </w:rPr>
        <w:t xml:space="preserve"> sign and tell </w:t>
      </w:r>
      <w:r w:rsidR="00D25C41" w:rsidRPr="00474241">
        <w:rPr>
          <w:rStyle w:val="CN11Char"/>
        </w:rPr>
        <w:t>scanf()</w:t>
      </w:r>
      <w:r w:rsidR="00D25C41">
        <w:rPr>
          <w:sz w:val="24"/>
          <w:szCs w:val="24"/>
        </w:rPr>
        <w:t xml:space="preserve"> what ty</w:t>
      </w:r>
      <w:r w:rsidR="00F54622">
        <w:rPr>
          <w:sz w:val="24"/>
          <w:szCs w:val="24"/>
        </w:rPr>
        <w:t xml:space="preserve">pe of data is to be read.  </w:t>
      </w:r>
      <w:r w:rsidR="00D25C41">
        <w:rPr>
          <w:sz w:val="24"/>
          <w:szCs w:val="24"/>
        </w:rPr>
        <w:t xml:space="preserve">For example </w:t>
      </w:r>
      <w:r w:rsidR="00D25C41" w:rsidRPr="00474241">
        <w:rPr>
          <w:rStyle w:val="CN11Char"/>
        </w:rPr>
        <w:t>%s</w:t>
      </w:r>
      <w:r w:rsidR="00F54622">
        <w:rPr>
          <w:sz w:val="24"/>
          <w:szCs w:val="24"/>
        </w:rPr>
        <w:t xml:space="preserve"> reads a string while</w:t>
      </w:r>
      <w:r w:rsidR="00D25C41">
        <w:rPr>
          <w:sz w:val="24"/>
          <w:szCs w:val="24"/>
        </w:rPr>
        <w:t xml:space="preserve"> </w:t>
      </w:r>
      <w:r w:rsidR="00D25C41" w:rsidRPr="00474241">
        <w:rPr>
          <w:rStyle w:val="CN11Char"/>
        </w:rPr>
        <w:t>%d</w:t>
      </w:r>
      <w:r w:rsidR="00D25C41">
        <w:rPr>
          <w:sz w:val="24"/>
          <w:szCs w:val="24"/>
        </w:rPr>
        <w:t xml:space="preserve"> reads an integer.  Some common format codes are:</w:t>
      </w:r>
    </w:p>
    <w:p w14:paraId="65410F4A" w14:textId="77777777" w:rsidR="00D32304" w:rsidRDefault="00D32304" w:rsidP="00AE19C3">
      <w:pPr>
        <w:jc w:val="both"/>
        <w:rPr>
          <w:sz w:val="24"/>
          <w:szCs w:val="24"/>
        </w:rPr>
      </w:pPr>
    </w:p>
    <w:p w14:paraId="0BF466DF" w14:textId="77777777" w:rsidR="00D25C41" w:rsidRPr="001E12FF" w:rsidRDefault="00D25C41" w:rsidP="00474241">
      <w:pPr>
        <w:pStyle w:val="CN11"/>
      </w:pPr>
      <w:r w:rsidRPr="001E12FF">
        <w:t>%c</w:t>
      </w:r>
      <w:r w:rsidRPr="001E12FF">
        <w:tab/>
      </w:r>
      <w:r w:rsidRPr="00474241">
        <w:rPr>
          <w:b/>
        </w:rPr>
        <w:t>c</w:t>
      </w:r>
      <w:r w:rsidRPr="001E12FF">
        <w:t>haracter</w:t>
      </w:r>
    </w:p>
    <w:p w14:paraId="3A1B3C73" w14:textId="77777777" w:rsidR="00D25C41" w:rsidRPr="001E12FF" w:rsidRDefault="00D25C41" w:rsidP="00474241">
      <w:pPr>
        <w:pStyle w:val="CN11"/>
      </w:pPr>
      <w:r w:rsidRPr="001E12FF">
        <w:t>%d</w:t>
      </w:r>
      <w:r w:rsidRPr="001E12FF">
        <w:tab/>
        <w:t xml:space="preserve">signed </w:t>
      </w:r>
      <w:r w:rsidRPr="00474241">
        <w:rPr>
          <w:b/>
        </w:rPr>
        <w:t>d</w:t>
      </w:r>
      <w:r w:rsidRPr="001E12FF">
        <w:t>ecimal integer</w:t>
      </w:r>
    </w:p>
    <w:p w14:paraId="41EACD89" w14:textId="77777777" w:rsidR="00D25C41" w:rsidRPr="001E12FF" w:rsidRDefault="00D25C41" w:rsidP="00474241">
      <w:pPr>
        <w:pStyle w:val="CN11"/>
      </w:pPr>
      <w:r w:rsidRPr="001E12FF">
        <w:t>%f</w:t>
      </w:r>
      <w:r w:rsidRPr="001E12FF">
        <w:tab/>
        <w:t xml:space="preserve">decimal </w:t>
      </w:r>
      <w:r w:rsidRPr="00474241">
        <w:rPr>
          <w:b/>
        </w:rPr>
        <w:t>f</w:t>
      </w:r>
      <w:r w:rsidRPr="001E12FF">
        <w:t>loating point</w:t>
      </w:r>
    </w:p>
    <w:p w14:paraId="67DBDEBA" w14:textId="77777777" w:rsidR="00D25C41" w:rsidRPr="001E12FF" w:rsidRDefault="00D25C41" w:rsidP="00474241">
      <w:pPr>
        <w:pStyle w:val="CN11"/>
      </w:pPr>
      <w:r w:rsidRPr="001E12FF">
        <w:t>%s</w:t>
      </w:r>
      <w:r w:rsidRPr="001E12FF">
        <w:tab/>
      </w:r>
      <w:r w:rsidRPr="00474241">
        <w:rPr>
          <w:b/>
        </w:rPr>
        <w:t>s</w:t>
      </w:r>
      <w:r w:rsidRPr="001E12FF">
        <w:t xml:space="preserve">tring </w:t>
      </w:r>
      <w:r w:rsidR="00474241">
        <w:t>(i.e. char array)</w:t>
      </w:r>
    </w:p>
    <w:p w14:paraId="78FC7D3A" w14:textId="77777777" w:rsidR="00D32304" w:rsidRDefault="00D32304" w:rsidP="00AE19C3">
      <w:pPr>
        <w:jc w:val="both"/>
        <w:rPr>
          <w:sz w:val="24"/>
          <w:szCs w:val="24"/>
        </w:rPr>
      </w:pPr>
    </w:p>
    <w:p w14:paraId="095D1D59" w14:textId="77777777" w:rsidR="00D32304" w:rsidRDefault="00D25C41" w:rsidP="00AE19C3">
      <w:pPr>
        <w:jc w:val="both"/>
        <w:rPr>
          <w:sz w:val="24"/>
          <w:szCs w:val="24"/>
        </w:rPr>
      </w:pPr>
      <w:r>
        <w:rPr>
          <w:sz w:val="24"/>
          <w:szCs w:val="24"/>
        </w:rPr>
        <w:t xml:space="preserve">See a good C reference for other </w:t>
      </w:r>
      <w:r w:rsidRPr="00A64BA2">
        <w:rPr>
          <w:rStyle w:val="CN11Char"/>
        </w:rPr>
        <w:t>scanf()</w:t>
      </w:r>
      <w:r w:rsidR="00F54622">
        <w:rPr>
          <w:sz w:val="24"/>
          <w:szCs w:val="24"/>
        </w:rPr>
        <w:t xml:space="preserve"> codes, which are similar</w:t>
      </w:r>
      <w:r>
        <w:rPr>
          <w:sz w:val="24"/>
          <w:szCs w:val="24"/>
        </w:rPr>
        <w:t xml:space="preserve"> but not identical to </w:t>
      </w:r>
      <w:r w:rsidRPr="00A64BA2">
        <w:rPr>
          <w:rStyle w:val="CN11Char"/>
        </w:rPr>
        <w:t>printf()</w:t>
      </w:r>
      <w:r>
        <w:rPr>
          <w:sz w:val="24"/>
          <w:szCs w:val="24"/>
        </w:rPr>
        <w:t>'s codes.</w:t>
      </w:r>
      <w:r w:rsidR="00567E6E">
        <w:rPr>
          <w:sz w:val="24"/>
          <w:szCs w:val="24"/>
        </w:rPr>
        <w:t xml:space="preserve">  The format string is read left to right and the format codes are matched, in order, with the remaining arguments that comprise the a</w:t>
      </w:r>
      <w:r w:rsidR="006F4F89">
        <w:rPr>
          <w:sz w:val="24"/>
          <w:szCs w:val="24"/>
        </w:rPr>
        <w:t>rgument list of</w:t>
      </w:r>
      <w:r w:rsidR="00567E6E">
        <w:rPr>
          <w:sz w:val="24"/>
          <w:szCs w:val="24"/>
        </w:rPr>
        <w:t xml:space="preserve"> </w:t>
      </w:r>
      <w:r w:rsidR="00567E6E" w:rsidRPr="00A64BA2">
        <w:rPr>
          <w:rStyle w:val="CN11Char"/>
        </w:rPr>
        <w:t>scanf()</w:t>
      </w:r>
      <w:r w:rsidR="00567E6E">
        <w:rPr>
          <w:sz w:val="24"/>
          <w:szCs w:val="24"/>
        </w:rPr>
        <w:t xml:space="preserve">.  </w:t>
      </w:r>
      <w:r w:rsidR="008010C0">
        <w:rPr>
          <w:sz w:val="24"/>
          <w:szCs w:val="24"/>
        </w:rPr>
        <w:t xml:space="preserve">A whitespace character (i.e. space, newline, or tab) in the format string causes </w:t>
      </w:r>
      <w:r w:rsidR="008010C0" w:rsidRPr="00A64BA2">
        <w:rPr>
          <w:rStyle w:val="CN11Char"/>
        </w:rPr>
        <w:t>scanf()</w:t>
      </w:r>
      <w:r w:rsidR="008010C0">
        <w:rPr>
          <w:sz w:val="24"/>
          <w:szCs w:val="24"/>
        </w:rPr>
        <w:t xml:space="preserve"> to skip over one or more whitespace characters in the input stream.  In </w:t>
      </w:r>
      <w:r w:rsidR="006A3629">
        <w:rPr>
          <w:sz w:val="24"/>
          <w:szCs w:val="24"/>
        </w:rPr>
        <w:t>other words</w:t>
      </w:r>
      <w:r w:rsidR="008010C0">
        <w:rPr>
          <w:sz w:val="24"/>
          <w:szCs w:val="24"/>
        </w:rPr>
        <w:t xml:space="preserve">, one whitespace character in the </w:t>
      </w:r>
      <w:r w:rsidR="006A3629">
        <w:rPr>
          <w:sz w:val="24"/>
          <w:szCs w:val="24"/>
        </w:rPr>
        <w:t>format</w:t>
      </w:r>
      <w:r w:rsidR="008010C0">
        <w:rPr>
          <w:sz w:val="24"/>
          <w:szCs w:val="24"/>
        </w:rPr>
        <w:t xml:space="preserve"> string will cause </w:t>
      </w:r>
      <w:r w:rsidR="008010C0" w:rsidRPr="00A64BA2">
        <w:rPr>
          <w:rStyle w:val="CN11Char"/>
        </w:rPr>
        <w:t>scanf()</w:t>
      </w:r>
      <w:r w:rsidR="008010C0">
        <w:rPr>
          <w:sz w:val="24"/>
          <w:szCs w:val="24"/>
        </w:rPr>
        <w:t xml:space="preserve"> to read, but not to store, any number (including zero) of whitespace characters up to the first non-whitespace character.  A non-whitespace character </w:t>
      </w:r>
      <w:r w:rsidR="006A3629">
        <w:rPr>
          <w:sz w:val="24"/>
          <w:szCs w:val="24"/>
        </w:rPr>
        <w:t>in</w:t>
      </w:r>
      <w:r w:rsidR="008010C0">
        <w:rPr>
          <w:sz w:val="24"/>
          <w:szCs w:val="24"/>
        </w:rPr>
        <w:t xml:space="preserve"> the format string causes </w:t>
      </w:r>
      <w:r w:rsidR="008010C0" w:rsidRPr="00A64BA2">
        <w:rPr>
          <w:rStyle w:val="CN11Char"/>
        </w:rPr>
        <w:t>scanf()</w:t>
      </w:r>
      <w:r w:rsidR="008010C0">
        <w:rPr>
          <w:sz w:val="24"/>
          <w:szCs w:val="24"/>
        </w:rPr>
        <w:t xml:space="preserve"> to read and discard a </w:t>
      </w:r>
      <w:r w:rsidR="006F4F89">
        <w:rPr>
          <w:sz w:val="24"/>
          <w:szCs w:val="24"/>
        </w:rPr>
        <w:t xml:space="preserve">single </w:t>
      </w:r>
      <w:r w:rsidR="008010C0">
        <w:rPr>
          <w:sz w:val="24"/>
          <w:szCs w:val="24"/>
        </w:rPr>
        <w:t>matching character</w:t>
      </w:r>
      <w:r w:rsidR="006F4F89">
        <w:rPr>
          <w:sz w:val="24"/>
          <w:szCs w:val="24"/>
        </w:rPr>
        <w:t xml:space="preserve"> in the input stream</w:t>
      </w:r>
      <w:r w:rsidR="008010C0">
        <w:rPr>
          <w:sz w:val="24"/>
          <w:szCs w:val="24"/>
        </w:rPr>
        <w:t>.  For example, the c</w:t>
      </w:r>
      <w:r w:rsidR="000874E6">
        <w:rPr>
          <w:sz w:val="24"/>
          <w:szCs w:val="24"/>
        </w:rPr>
        <w:t>ontrol string</w:t>
      </w:r>
      <w:r w:rsidR="008010C0">
        <w:rPr>
          <w:sz w:val="24"/>
          <w:szCs w:val="24"/>
        </w:rPr>
        <w:t xml:space="preserve"> </w:t>
      </w:r>
      <w:r w:rsidR="008010C0" w:rsidRPr="00A64BA2">
        <w:rPr>
          <w:rStyle w:val="CN11Char"/>
        </w:rPr>
        <w:t>" %d, %s"</w:t>
      </w:r>
      <w:r w:rsidR="008010C0">
        <w:rPr>
          <w:sz w:val="24"/>
          <w:szCs w:val="24"/>
        </w:rPr>
        <w:t xml:space="preserve"> causes </w:t>
      </w:r>
      <w:r w:rsidR="008010C0" w:rsidRPr="00A64BA2">
        <w:rPr>
          <w:rStyle w:val="CN11Char"/>
        </w:rPr>
        <w:t>scanf()</w:t>
      </w:r>
      <w:r w:rsidR="008010C0">
        <w:rPr>
          <w:sz w:val="24"/>
          <w:szCs w:val="24"/>
        </w:rPr>
        <w:t xml:space="preserve"> to first skip any number of leading whitespace characters, then read one integer, then read and discard one comma</w:t>
      </w:r>
      <w:r w:rsidR="006A3629">
        <w:rPr>
          <w:sz w:val="24"/>
          <w:szCs w:val="24"/>
        </w:rPr>
        <w:t xml:space="preserve">, then skip any number of whitespace characters, then read one string.  If the </w:t>
      </w:r>
      <w:r w:rsidR="00943ED3">
        <w:rPr>
          <w:sz w:val="24"/>
          <w:szCs w:val="24"/>
        </w:rPr>
        <w:t>specified</w:t>
      </w:r>
      <w:r w:rsidR="006A3629">
        <w:rPr>
          <w:sz w:val="24"/>
          <w:szCs w:val="24"/>
        </w:rPr>
        <w:t xml:space="preserve"> </w:t>
      </w:r>
      <w:r w:rsidR="00A64BA2">
        <w:rPr>
          <w:sz w:val="24"/>
          <w:szCs w:val="24"/>
        </w:rPr>
        <w:t>input</w:t>
      </w:r>
      <w:r w:rsidR="006A3629">
        <w:rPr>
          <w:sz w:val="24"/>
          <w:szCs w:val="24"/>
        </w:rPr>
        <w:t xml:space="preserve"> is not found, </w:t>
      </w:r>
      <w:r w:rsidR="006A3629" w:rsidRPr="00A64BA2">
        <w:rPr>
          <w:rStyle w:val="CN11Char"/>
        </w:rPr>
        <w:t>scanf()</w:t>
      </w:r>
      <w:r w:rsidR="006A3629">
        <w:rPr>
          <w:sz w:val="24"/>
          <w:szCs w:val="24"/>
        </w:rPr>
        <w:t xml:space="preserve"> will terminate.</w:t>
      </w:r>
    </w:p>
    <w:p w14:paraId="543B9BCC" w14:textId="77777777" w:rsidR="003F49EF" w:rsidRDefault="003F49EF" w:rsidP="00AE19C3">
      <w:pPr>
        <w:jc w:val="both"/>
        <w:rPr>
          <w:sz w:val="24"/>
          <w:szCs w:val="24"/>
        </w:rPr>
      </w:pPr>
    </w:p>
    <w:p w14:paraId="0DD4D15B" w14:textId="77777777" w:rsidR="007871C5" w:rsidRDefault="0027638C" w:rsidP="00AE19C3">
      <w:pPr>
        <w:jc w:val="both"/>
        <w:rPr>
          <w:sz w:val="24"/>
          <w:szCs w:val="24"/>
        </w:rPr>
      </w:pPr>
      <w:r>
        <w:rPr>
          <w:sz w:val="24"/>
          <w:szCs w:val="24"/>
        </w:rPr>
        <w:t xml:space="preserve">All the variables </w:t>
      </w:r>
      <w:r w:rsidR="00943ED3">
        <w:rPr>
          <w:sz w:val="24"/>
          <w:szCs w:val="24"/>
        </w:rPr>
        <w:t>receiving</w:t>
      </w:r>
      <w:r>
        <w:rPr>
          <w:sz w:val="24"/>
          <w:szCs w:val="24"/>
        </w:rPr>
        <w:t xml:space="preserve"> values through </w:t>
      </w:r>
      <w:r w:rsidRPr="00A64BA2">
        <w:rPr>
          <w:rStyle w:val="CN11Char"/>
        </w:rPr>
        <w:t>scanf()</w:t>
      </w:r>
      <w:r>
        <w:rPr>
          <w:sz w:val="24"/>
          <w:szCs w:val="24"/>
        </w:rPr>
        <w:t xml:space="preserve"> must be</w:t>
      </w:r>
      <w:r w:rsidR="000874E6">
        <w:rPr>
          <w:sz w:val="24"/>
          <w:szCs w:val="24"/>
        </w:rPr>
        <w:t xml:space="preserve"> passed by reference, i.e. the address of each</w:t>
      </w:r>
      <w:r>
        <w:rPr>
          <w:sz w:val="24"/>
          <w:szCs w:val="24"/>
        </w:rPr>
        <w:t xml:space="preserve"> variable</w:t>
      </w:r>
      <w:r w:rsidR="00B93310">
        <w:rPr>
          <w:sz w:val="24"/>
          <w:szCs w:val="24"/>
        </w:rPr>
        <w:t xml:space="preserve"> receiving a value</w:t>
      </w:r>
      <w:r>
        <w:rPr>
          <w:sz w:val="24"/>
          <w:szCs w:val="24"/>
        </w:rPr>
        <w:t xml:space="preserve"> </w:t>
      </w:r>
      <w:r w:rsidR="00B93310">
        <w:rPr>
          <w:sz w:val="24"/>
          <w:szCs w:val="24"/>
        </w:rPr>
        <w:t xml:space="preserve">must be </w:t>
      </w:r>
      <w:r>
        <w:rPr>
          <w:sz w:val="24"/>
          <w:szCs w:val="24"/>
        </w:rPr>
        <w:t>placed in the argument list.  We use the "</w:t>
      </w:r>
      <w:r w:rsidRPr="00B93310">
        <w:rPr>
          <w:i/>
          <w:sz w:val="24"/>
          <w:szCs w:val="24"/>
        </w:rPr>
        <w:t>address-of</w:t>
      </w:r>
      <w:r>
        <w:rPr>
          <w:sz w:val="24"/>
          <w:szCs w:val="24"/>
        </w:rPr>
        <w:t xml:space="preserve">" operator </w:t>
      </w:r>
      <w:r w:rsidRPr="00A64BA2">
        <w:rPr>
          <w:rStyle w:val="CN11Char"/>
        </w:rPr>
        <w:t>&amp;</w:t>
      </w:r>
      <w:r>
        <w:rPr>
          <w:sz w:val="24"/>
          <w:szCs w:val="24"/>
        </w:rPr>
        <w:t xml:space="preserve"> to specify the address of a variable.  For instance the following program asks the user for three integers, then </w:t>
      </w:r>
      <w:r w:rsidR="00943ED3">
        <w:rPr>
          <w:sz w:val="24"/>
          <w:szCs w:val="24"/>
        </w:rPr>
        <w:t>echoes</w:t>
      </w:r>
      <w:r>
        <w:rPr>
          <w:sz w:val="24"/>
          <w:szCs w:val="24"/>
        </w:rPr>
        <w:t xml:space="preserve"> them back to the screen.</w:t>
      </w:r>
    </w:p>
    <w:p w14:paraId="38704748" w14:textId="77777777" w:rsidR="0027638C" w:rsidRDefault="0027638C" w:rsidP="00AE19C3">
      <w:pPr>
        <w:jc w:val="both"/>
        <w:rPr>
          <w:sz w:val="24"/>
          <w:szCs w:val="24"/>
        </w:rPr>
      </w:pPr>
    </w:p>
    <w:p w14:paraId="32E4EEFA" w14:textId="010CAD04" w:rsidR="00250EF4" w:rsidRDefault="00250EF4" w:rsidP="00AE19C3">
      <w:pPr>
        <w:jc w:val="both"/>
        <w:rPr>
          <w:sz w:val="24"/>
          <w:szCs w:val="24"/>
        </w:rPr>
      </w:pPr>
      <w:r>
        <w:rPr>
          <w:sz w:val="24"/>
          <w:szCs w:val="24"/>
        </w:rPr>
        <w:t>/*</w:t>
      </w:r>
    </w:p>
    <w:p w14:paraId="0E62D832" w14:textId="38834282" w:rsidR="00250EF4" w:rsidRDefault="00250EF4" w:rsidP="00AE19C3">
      <w:pPr>
        <w:jc w:val="both"/>
        <w:rPr>
          <w:sz w:val="24"/>
          <w:szCs w:val="24"/>
        </w:rPr>
      </w:pPr>
      <w:r>
        <w:rPr>
          <w:sz w:val="24"/>
          <w:szCs w:val="24"/>
        </w:rPr>
        <w:t>*</w:t>
      </w:r>
      <w:r w:rsidR="00E2014A">
        <w:rPr>
          <w:sz w:val="24"/>
          <w:szCs w:val="24"/>
        </w:rPr>
        <w:t xml:space="preserve">   standardInput.c</w:t>
      </w:r>
    </w:p>
    <w:p w14:paraId="49400817" w14:textId="3EEF0370" w:rsidR="00E2014A" w:rsidRDefault="00E2014A" w:rsidP="00AE19C3">
      <w:pPr>
        <w:jc w:val="both"/>
        <w:rPr>
          <w:sz w:val="24"/>
          <w:szCs w:val="24"/>
        </w:rPr>
      </w:pPr>
      <w:r>
        <w:rPr>
          <w:sz w:val="24"/>
          <w:szCs w:val="24"/>
        </w:rPr>
        <w:t>*   Reads th</w:t>
      </w:r>
      <w:r w:rsidR="00BF5D54">
        <w:rPr>
          <w:sz w:val="24"/>
          <w:szCs w:val="24"/>
        </w:rPr>
        <w:t>ree integers from stdin</w:t>
      </w:r>
      <w:r>
        <w:rPr>
          <w:sz w:val="24"/>
          <w:szCs w:val="24"/>
        </w:rPr>
        <w:t xml:space="preserve"> and </w:t>
      </w:r>
      <w:r w:rsidR="00BF5D54">
        <w:rPr>
          <w:sz w:val="24"/>
          <w:szCs w:val="24"/>
        </w:rPr>
        <w:t>prints them to stdout</w:t>
      </w:r>
    </w:p>
    <w:p w14:paraId="7263C789" w14:textId="78EAC987" w:rsidR="00BF5D54" w:rsidRDefault="00BF5D54" w:rsidP="00AE19C3">
      <w:pPr>
        <w:jc w:val="both"/>
        <w:rPr>
          <w:sz w:val="24"/>
          <w:szCs w:val="24"/>
        </w:rPr>
      </w:pPr>
      <w:r>
        <w:rPr>
          <w:sz w:val="24"/>
          <w:szCs w:val="24"/>
        </w:rPr>
        <w:t>*/</w:t>
      </w:r>
    </w:p>
    <w:p w14:paraId="466B69FA" w14:textId="77777777" w:rsidR="0027638C" w:rsidRPr="0027638C" w:rsidRDefault="0027638C" w:rsidP="00A64BA2">
      <w:pPr>
        <w:pStyle w:val="CN11"/>
      </w:pPr>
      <w:r w:rsidRPr="0027638C">
        <w:t>#include&lt;stdio.h&gt;</w:t>
      </w:r>
    </w:p>
    <w:p w14:paraId="21CD66FA" w14:textId="77777777" w:rsidR="0027638C" w:rsidRPr="0027638C" w:rsidRDefault="0027638C" w:rsidP="00A64BA2">
      <w:pPr>
        <w:pStyle w:val="CN11"/>
      </w:pPr>
      <w:r w:rsidRPr="0027638C">
        <w:t>#include&lt;stdlib.h&gt;</w:t>
      </w:r>
    </w:p>
    <w:p w14:paraId="5FF43F6A" w14:textId="77777777" w:rsidR="0027638C" w:rsidRPr="0027638C" w:rsidRDefault="00DB5C1B" w:rsidP="00A64BA2">
      <w:pPr>
        <w:pStyle w:val="CN11"/>
      </w:pPr>
      <w:r>
        <w:t>int main(</w:t>
      </w:r>
      <w:r w:rsidR="0027638C" w:rsidRPr="0027638C">
        <w:t>){</w:t>
      </w:r>
    </w:p>
    <w:p w14:paraId="3831A0FF" w14:textId="77777777" w:rsidR="0027638C" w:rsidRPr="0027638C" w:rsidRDefault="0027638C" w:rsidP="00A64BA2">
      <w:pPr>
        <w:pStyle w:val="CN11"/>
      </w:pPr>
      <w:r w:rsidRPr="0027638C">
        <w:t xml:space="preserve">   int x, y, z;</w:t>
      </w:r>
    </w:p>
    <w:p w14:paraId="62FA2828" w14:textId="77777777" w:rsidR="0027638C" w:rsidRPr="0027638C" w:rsidRDefault="0027638C" w:rsidP="00A64BA2">
      <w:pPr>
        <w:pStyle w:val="CN11"/>
      </w:pPr>
      <w:r w:rsidRPr="0027638C">
        <w:t xml:space="preserve">   printf("Enter three integers separated by commas</w:t>
      </w:r>
      <w:r w:rsidR="00176407">
        <w:t>, then press return</w:t>
      </w:r>
      <w:r w:rsidRPr="0027638C">
        <w:t>: ");</w:t>
      </w:r>
    </w:p>
    <w:p w14:paraId="31E37859" w14:textId="77777777" w:rsidR="0027638C" w:rsidRPr="0027638C" w:rsidRDefault="0027638C" w:rsidP="00A64BA2">
      <w:pPr>
        <w:pStyle w:val="CN11"/>
      </w:pPr>
      <w:r w:rsidRPr="0027638C">
        <w:t xml:space="preserve">   scanf(" %d, %d, %d", &amp;x, &amp;y, &amp;z);</w:t>
      </w:r>
    </w:p>
    <w:p w14:paraId="7E8CC4CC" w14:textId="77777777" w:rsidR="0027638C" w:rsidRPr="0027638C" w:rsidRDefault="0027638C" w:rsidP="00A64BA2">
      <w:pPr>
        <w:pStyle w:val="CN11"/>
      </w:pPr>
      <w:r w:rsidRPr="0027638C">
        <w:t xml:space="preserve">   print</w:t>
      </w:r>
      <w:r w:rsidR="00D9539B">
        <w:t>f("The integers entered were %d,</w:t>
      </w:r>
      <w:r w:rsidRPr="0027638C">
        <w:t xml:space="preserve"> %d, %d\n", x, y, z);</w:t>
      </w:r>
    </w:p>
    <w:p w14:paraId="7966B779" w14:textId="77777777" w:rsidR="0027638C" w:rsidRPr="0027638C" w:rsidRDefault="0027638C" w:rsidP="00A64BA2">
      <w:pPr>
        <w:pStyle w:val="CN11"/>
      </w:pPr>
      <w:r w:rsidRPr="0027638C">
        <w:t xml:space="preserve">   return EXIT_SUCCESS;</w:t>
      </w:r>
    </w:p>
    <w:p w14:paraId="7499966A" w14:textId="77777777" w:rsidR="0027638C" w:rsidRPr="0027638C" w:rsidRDefault="0027638C" w:rsidP="00A64BA2">
      <w:pPr>
        <w:pStyle w:val="CN11"/>
      </w:pPr>
      <w:r w:rsidRPr="0027638C">
        <w:t>}</w:t>
      </w:r>
    </w:p>
    <w:p w14:paraId="432C4B48" w14:textId="77777777" w:rsidR="0027638C" w:rsidRDefault="0027638C" w:rsidP="00AE19C3">
      <w:pPr>
        <w:jc w:val="both"/>
        <w:rPr>
          <w:sz w:val="24"/>
          <w:szCs w:val="24"/>
        </w:rPr>
      </w:pPr>
    </w:p>
    <w:p w14:paraId="1550DCDB" w14:textId="77777777" w:rsidR="00B93310" w:rsidRDefault="00B93310" w:rsidP="00AE19C3">
      <w:pPr>
        <w:jc w:val="both"/>
        <w:rPr>
          <w:sz w:val="24"/>
          <w:szCs w:val="24"/>
        </w:rPr>
      </w:pPr>
      <w:r>
        <w:rPr>
          <w:sz w:val="24"/>
          <w:szCs w:val="24"/>
        </w:rPr>
        <w:t>A sample run of this program looks like</w:t>
      </w:r>
    </w:p>
    <w:p w14:paraId="5A356CE9" w14:textId="77777777" w:rsidR="00B93310" w:rsidRDefault="00B93310" w:rsidP="00AE19C3">
      <w:pPr>
        <w:jc w:val="both"/>
        <w:rPr>
          <w:sz w:val="24"/>
          <w:szCs w:val="24"/>
        </w:rPr>
      </w:pPr>
    </w:p>
    <w:p w14:paraId="4EA01F0E" w14:textId="6D9262C3" w:rsidR="00B93310" w:rsidRPr="00B93310" w:rsidRDefault="00B93310" w:rsidP="00A64BA2">
      <w:pPr>
        <w:pStyle w:val="CN11"/>
      </w:pPr>
      <w:r>
        <w:t xml:space="preserve">% </w:t>
      </w:r>
      <w:r w:rsidR="00BF5D54">
        <w:t>./standardInput</w:t>
      </w:r>
    </w:p>
    <w:p w14:paraId="6FD431F3" w14:textId="77777777" w:rsidR="00B93310" w:rsidRPr="00B93310" w:rsidRDefault="00B93310" w:rsidP="00A64BA2">
      <w:pPr>
        <w:pStyle w:val="CN11"/>
      </w:pPr>
      <w:r w:rsidRPr="00B93310">
        <w:t>Enter three integers separated by commas</w:t>
      </w:r>
      <w:r w:rsidR="00176407">
        <w:t>, then press return</w:t>
      </w:r>
      <w:r w:rsidR="00D62B27">
        <w:t>: 12,</w:t>
      </w:r>
      <w:r w:rsidR="003D132B">
        <w:t xml:space="preserve"> </w:t>
      </w:r>
      <w:r w:rsidR="00D62B27">
        <w:t xml:space="preserve">-7, </w:t>
      </w:r>
      <w:r w:rsidRPr="00B93310">
        <w:t>13</w:t>
      </w:r>
    </w:p>
    <w:p w14:paraId="3A8D3DA0" w14:textId="77777777" w:rsidR="00B93310" w:rsidRPr="00B93310" w:rsidRDefault="00D62B27" w:rsidP="00A64BA2">
      <w:pPr>
        <w:pStyle w:val="CN11"/>
      </w:pPr>
      <w:r>
        <w:t>The integers entered were 12,</w:t>
      </w:r>
      <w:r w:rsidR="003D132B">
        <w:t xml:space="preserve"> </w:t>
      </w:r>
      <w:r>
        <w:t xml:space="preserve">-7, </w:t>
      </w:r>
      <w:r w:rsidR="00B93310" w:rsidRPr="00B93310">
        <w:t>13</w:t>
      </w:r>
    </w:p>
    <w:p w14:paraId="5781F0D3" w14:textId="77777777" w:rsidR="00B93310" w:rsidRDefault="00B93310" w:rsidP="00B93310">
      <w:pPr>
        <w:jc w:val="both"/>
        <w:rPr>
          <w:sz w:val="24"/>
          <w:szCs w:val="24"/>
        </w:rPr>
      </w:pPr>
    </w:p>
    <w:p w14:paraId="2F00B65B" w14:textId="77777777" w:rsidR="00B93310" w:rsidRDefault="00B93310" w:rsidP="00B93310">
      <w:pPr>
        <w:jc w:val="both"/>
        <w:rPr>
          <w:sz w:val="24"/>
          <w:szCs w:val="24"/>
        </w:rPr>
      </w:pPr>
      <w:r>
        <w:rPr>
          <w:sz w:val="24"/>
          <w:szCs w:val="24"/>
        </w:rPr>
        <w:t>Running again, but this time leaving out the</w:t>
      </w:r>
      <w:r w:rsidR="00176407">
        <w:rPr>
          <w:sz w:val="24"/>
          <w:szCs w:val="24"/>
        </w:rPr>
        <w:t xml:space="preserve"> separating</w:t>
      </w:r>
      <w:r>
        <w:rPr>
          <w:sz w:val="24"/>
          <w:szCs w:val="24"/>
        </w:rPr>
        <w:t xml:space="preserve"> commas in the input line gives</w:t>
      </w:r>
    </w:p>
    <w:p w14:paraId="49608385" w14:textId="77777777" w:rsidR="00B93310" w:rsidRPr="00B93310" w:rsidRDefault="00B93310" w:rsidP="00B93310">
      <w:pPr>
        <w:jc w:val="both"/>
        <w:rPr>
          <w:sz w:val="24"/>
          <w:szCs w:val="24"/>
        </w:rPr>
      </w:pPr>
    </w:p>
    <w:p w14:paraId="16A26394" w14:textId="23E3C3E9" w:rsidR="00B93310" w:rsidRPr="00B93310" w:rsidRDefault="00B93310" w:rsidP="00A64BA2">
      <w:pPr>
        <w:pStyle w:val="CN11"/>
      </w:pPr>
      <w:r>
        <w:t>%</w:t>
      </w:r>
      <w:r w:rsidRPr="00B93310">
        <w:t xml:space="preserve"> </w:t>
      </w:r>
      <w:r w:rsidR="00B47574">
        <w:t>./standardInput</w:t>
      </w:r>
    </w:p>
    <w:p w14:paraId="6ED2EB92" w14:textId="77777777" w:rsidR="00B93310" w:rsidRPr="00B93310" w:rsidRDefault="00B93310" w:rsidP="00A64BA2">
      <w:pPr>
        <w:pStyle w:val="CN11"/>
      </w:pPr>
      <w:r w:rsidRPr="00B93310">
        <w:t>Enter three integers separated by commas</w:t>
      </w:r>
      <w:r w:rsidR="00176407">
        <w:t>, then press return</w:t>
      </w:r>
      <w:r w:rsidRPr="00B93310">
        <w:t xml:space="preserve">: 12 </w:t>
      </w:r>
      <w:r w:rsidR="00D62B27">
        <w:t xml:space="preserve">-7 </w:t>
      </w:r>
      <w:r w:rsidRPr="00B93310">
        <w:t>13</w:t>
      </w:r>
    </w:p>
    <w:p w14:paraId="2CA432D5" w14:textId="77777777" w:rsidR="00B93310" w:rsidRPr="00B93310" w:rsidRDefault="00B93310" w:rsidP="00A64BA2">
      <w:pPr>
        <w:pStyle w:val="CN11"/>
      </w:pPr>
      <w:r w:rsidRPr="00B93310">
        <w:t>The integers entered were 12, 4, -4261060</w:t>
      </w:r>
    </w:p>
    <w:p w14:paraId="323ED359" w14:textId="77777777" w:rsidR="00B93310" w:rsidRDefault="00B93310" w:rsidP="00AE19C3">
      <w:pPr>
        <w:jc w:val="both"/>
        <w:rPr>
          <w:sz w:val="24"/>
          <w:szCs w:val="24"/>
        </w:rPr>
      </w:pPr>
    </w:p>
    <w:p w14:paraId="2F3EB920" w14:textId="77777777" w:rsidR="00B57AF9" w:rsidRDefault="00B93310" w:rsidP="00AE19C3">
      <w:pPr>
        <w:jc w:val="both"/>
        <w:rPr>
          <w:sz w:val="24"/>
          <w:szCs w:val="24"/>
        </w:rPr>
      </w:pPr>
      <w:r>
        <w:rPr>
          <w:sz w:val="24"/>
          <w:szCs w:val="24"/>
        </w:rPr>
        <w:t>Since the comma separating the first a</w:t>
      </w:r>
      <w:r w:rsidR="00D62B27">
        <w:rPr>
          <w:sz w:val="24"/>
          <w:szCs w:val="24"/>
        </w:rPr>
        <w:t>nd second integers was left out</w:t>
      </w:r>
      <w:r>
        <w:rPr>
          <w:sz w:val="24"/>
          <w:szCs w:val="24"/>
        </w:rPr>
        <w:t xml:space="preserve"> </w:t>
      </w:r>
      <w:r w:rsidRPr="00A64BA2">
        <w:rPr>
          <w:rStyle w:val="CN11Char"/>
        </w:rPr>
        <w:t>scanf()</w:t>
      </w:r>
      <w:r>
        <w:rPr>
          <w:sz w:val="24"/>
          <w:szCs w:val="24"/>
        </w:rPr>
        <w:t xml:space="preserve"> read the first integer, </w:t>
      </w:r>
      <w:r w:rsidR="00D62B27">
        <w:rPr>
          <w:sz w:val="24"/>
          <w:szCs w:val="24"/>
        </w:rPr>
        <w:t xml:space="preserve">then </w:t>
      </w:r>
      <w:r>
        <w:rPr>
          <w:sz w:val="24"/>
          <w:szCs w:val="24"/>
        </w:rPr>
        <w:t xml:space="preserve">expected to read and discard a comma but failed to do so, then just returned without reading anything else.  </w:t>
      </w:r>
      <w:r w:rsidR="00D62B27">
        <w:rPr>
          <w:sz w:val="24"/>
          <w:szCs w:val="24"/>
        </w:rPr>
        <w:t xml:space="preserve">The values printed for variables </w:t>
      </w:r>
      <w:r w:rsidR="00D62B27" w:rsidRPr="00A64BA2">
        <w:rPr>
          <w:rStyle w:val="CN11Char"/>
        </w:rPr>
        <w:t>y</w:t>
      </w:r>
      <w:r w:rsidR="00D62B27">
        <w:rPr>
          <w:sz w:val="24"/>
          <w:szCs w:val="24"/>
        </w:rPr>
        <w:t xml:space="preserve"> and </w:t>
      </w:r>
      <w:r w:rsidR="00D62B27" w:rsidRPr="00A64BA2">
        <w:rPr>
          <w:rStyle w:val="CN11Char"/>
        </w:rPr>
        <w:t>z</w:t>
      </w:r>
      <w:r w:rsidR="00D62B27">
        <w:rPr>
          <w:sz w:val="24"/>
          <w:szCs w:val="24"/>
        </w:rPr>
        <w:t xml:space="preserve"> are random and may be different when you run the program.</w:t>
      </w:r>
      <w:r w:rsidR="0048779A">
        <w:rPr>
          <w:sz w:val="24"/>
          <w:szCs w:val="24"/>
        </w:rPr>
        <w:t xml:space="preserve">  Thus we see that </w:t>
      </w:r>
      <w:r w:rsidR="0048779A" w:rsidRPr="00A64BA2">
        <w:rPr>
          <w:rStyle w:val="CN11Char"/>
        </w:rPr>
        <w:t>scanf()</w:t>
      </w:r>
      <w:r w:rsidR="0048779A">
        <w:rPr>
          <w:sz w:val="24"/>
          <w:szCs w:val="24"/>
        </w:rPr>
        <w:t xml:space="preserve"> is intended for reading </w:t>
      </w:r>
      <w:r w:rsidR="0048779A" w:rsidRPr="0048779A">
        <w:rPr>
          <w:i/>
          <w:sz w:val="24"/>
          <w:szCs w:val="24"/>
        </w:rPr>
        <w:t>formatted</w:t>
      </w:r>
      <w:r w:rsidR="0048779A">
        <w:rPr>
          <w:sz w:val="24"/>
          <w:szCs w:val="24"/>
        </w:rPr>
        <w:t xml:space="preserve"> input</w:t>
      </w:r>
      <w:r w:rsidR="0064299E">
        <w:rPr>
          <w:sz w:val="24"/>
          <w:szCs w:val="24"/>
        </w:rPr>
        <w:t>.</w:t>
      </w:r>
      <w:r w:rsidR="0048779A">
        <w:rPr>
          <w:sz w:val="24"/>
          <w:szCs w:val="24"/>
        </w:rPr>
        <w:t xml:space="preserve"> </w:t>
      </w:r>
      <w:r w:rsidR="0064299E">
        <w:rPr>
          <w:sz w:val="24"/>
          <w:szCs w:val="24"/>
        </w:rPr>
        <w:t xml:space="preserve"> </w:t>
      </w:r>
      <w:r w:rsidR="0048779A">
        <w:rPr>
          <w:sz w:val="24"/>
          <w:szCs w:val="24"/>
        </w:rPr>
        <w:t>This is what the "</w:t>
      </w:r>
      <w:r w:rsidR="0048779A" w:rsidRPr="00A64BA2">
        <w:rPr>
          <w:rStyle w:val="CN11Char"/>
        </w:rPr>
        <w:t>f</w:t>
      </w:r>
      <w:r w:rsidR="00797E2A">
        <w:rPr>
          <w:sz w:val="24"/>
          <w:szCs w:val="24"/>
        </w:rPr>
        <w:t>" it its name stands for</w:t>
      </w:r>
      <w:r w:rsidR="0048779A">
        <w:rPr>
          <w:sz w:val="24"/>
          <w:szCs w:val="24"/>
        </w:rPr>
        <w:t>.</w:t>
      </w:r>
      <w:r w:rsidR="00B57AF9">
        <w:rPr>
          <w:sz w:val="24"/>
          <w:szCs w:val="24"/>
        </w:rPr>
        <w:t xml:space="preserve">  The </w:t>
      </w:r>
      <w:r w:rsidR="00B57AF9" w:rsidRPr="00A64BA2">
        <w:rPr>
          <w:rStyle w:val="CN11Char"/>
        </w:rPr>
        <w:t>scanf()</w:t>
      </w:r>
      <w:r w:rsidR="00B57AF9">
        <w:rPr>
          <w:sz w:val="24"/>
          <w:szCs w:val="24"/>
        </w:rPr>
        <w:t xml:space="preserve"> function returns a number equal to the number of fields </w:t>
      </w:r>
      <w:r w:rsidR="00797E2A">
        <w:rPr>
          <w:sz w:val="24"/>
          <w:szCs w:val="24"/>
        </w:rPr>
        <w:t>that</w:t>
      </w:r>
      <w:r w:rsidR="00B57AF9">
        <w:rPr>
          <w:sz w:val="24"/>
          <w:szCs w:val="24"/>
        </w:rPr>
        <w:t xml:space="preserve"> were successfully assigned.  That numbe</w:t>
      </w:r>
      <w:r w:rsidR="00D9539B">
        <w:rPr>
          <w:sz w:val="24"/>
          <w:szCs w:val="24"/>
        </w:rPr>
        <w:t>r can be tested and used within</w:t>
      </w:r>
      <w:r w:rsidR="00B57AF9">
        <w:rPr>
          <w:sz w:val="24"/>
          <w:szCs w:val="24"/>
        </w:rPr>
        <w:t xml:space="preserve"> the program, as the following example illustrates.</w:t>
      </w:r>
    </w:p>
    <w:p w14:paraId="1450D885" w14:textId="77777777" w:rsidR="00B57AF9" w:rsidRDefault="00B57AF9" w:rsidP="00AE19C3">
      <w:pPr>
        <w:jc w:val="both"/>
        <w:rPr>
          <w:sz w:val="24"/>
          <w:szCs w:val="24"/>
        </w:rPr>
      </w:pPr>
    </w:p>
    <w:p w14:paraId="7C8F1C43" w14:textId="77777777" w:rsidR="00721B69" w:rsidRDefault="00721B69" w:rsidP="00AE19C3">
      <w:pPr>
        <w:jc w:val="both"/>
        <w:rPr>
          <w:sz w:val="24"/>
          <w:szCs w:val="24"/>
        </w:rPr>
      </w:pPr>
    </w:p>
    <w:p w14:paraId="193C2E27" w14:textId="77777777" w:rsidR="00721B69" w:rsidRDefault="00721B69" w:rsidP="00AE19C3">
      <w:pPr>
        <w:jc w:val="both"/>
        <w:rPr>
          <w:sz w:val="24"/>
          <w:szCs w:val="24"/>
        </w:rPr>
      </w:pPr>
    </w:p>
    <w:p w14:paraId="37802968" w14:textId="77777777" w:rsidR="005B39A9" w:rsidRDefault="005B39A9" w:rsidP="005B39A9">
      <w:pPr>
        <w:jc w:val="both"/>
        <w:rPr>
          <w:sz w:val="24"/>
          <w:szCs w:val="24"/>
        </w:rPr>
      </w:pPr>
      <w:r>
        <w:rPr>
          <w:sz w:val="24"/>
          <w:szCs w:val="24"/>
        </w:rPr>
        <w:t>/*</w:t>
      </w:r>
    </w:p>
    <w:p w14:paraId="4AC13959" w14:textId="77777777" w:rsidR="005B39A9" w:rsidRDefault="005B39A9" w:rsidP="005B39A9">
      <w:pPr>
        <w:jc w:val="both"/>
        <w:rPr>
          <w:sz w:val="24"/>
          <w:szCs w:val="24"/>
        </w:rPr>
      </w:pPr>
      <w:r>
        <w:rPr>
          <w:sz w:val="24"/>
          <w:szCs w:val="24"/>
        </w:rPr>
        <w:t>*   standardInput.c</w:t>
      </w:r>
    </w:p>
    <w:p w14:paraId="71C1D881" w14:textId="77777777" w:rsidR="005B39A9" w:rsidRDefault="005B39A9" w:rsidP="005B39A9">
      <w:pPr>
        <w:jc w:val="both"/>
        <w:rPr>
          <w:sz w:val="24"/>
          <w:szCs w:val="24"/>
        </w:rPr>
      </w:pPr>
      <w:r>
        <w:rPr>
          <w:sz w:val="24"/>
          <w:szCs w:val="24"/>
        </w:rPr>
        <w:t>*   Reads three integers from stdin and prints them to stdout</w:t>
      </w:r>
    </w:p>
    <w:p w14:paraId="34C352BA" w14:textId="589B10F9" w:rsidR="006B2314" w:rsidRDefault="005B39A9" w:rsidP="00AE19C3">
      <w:pPr>
        <w:jc w:val="both"/>
        <w:rPr>
          <w:sz w:val="24"/>
          <w:szCs w:val="24"/>
        </w:rPr>
      </w:pPr>
      <w:r>
        <w:rPr>
          <w:sz w:val="24"/>
          <w:szCs w:val="24"/>
        </w:rPr>
        <w:t>*/</w:t>
      </w:r>
    </w:p>
    <w:p w14:paraId="44498B21" w14:textId="77777777" w:rsidR="00B57AF9" w:rsidRPr="00D83225" w:rsidRDefault="00B57AF9" w:rsidP="00A64BA2">
      <w:pPr>
        <w:pStyle w:val="CN11"/>
      </w:pPr>
      <w:r w:rsidRPr="00D83225">
        <w:t>#include&lt;stdio.h&gt;</w:t>
      </w:r>
    </w:p>
    <w:p w14:paraId="546B377F" w14:textId="77777777" w:rsidR="00B57AF9" w:rsidRPr="00D83225" w:rsidRDefault="00B57AF9" w:rsidP="00A64BA2">
      <w:pPr>
        <w:pStyle w:val="CN11"/>
      </w:pPr>
      <w:r w:rsidRPr="00D83225">
        <w:t>#include&lt;stdlib.h&gt;</w:t>
      </w:r>
    </w:p>
    <w:p w14:paraId="303CDA0E" w14:textId="77777777" w:rsidR="00A30F3E" w:rsidRPr="00D83225" w:rsidRDefault="00DB5C1B" w:rsidP="00A64BA2">
      <w:pPr>
        <w:pStyle w:val="CN11"/>
      </w:pPr>
      <w:r w:rsidRPr="00D83225">
        <w:t>int main(</w:t>
      </w:r>
      <w:r w:rsidR="00B57AF9" w:rsidRPr="00D83225">
        <w:t>){</w:t>
      </w:r>
    </w:p>
    <w:p w14:paraId="2986198A" w14:textId="77777777" w:rsidR="00A30F3E" w:rsidRPr="00D83225" w:rsidRDefault="00A30F3E" w:rsidP="00A64BA2">
      <w:pPr>
        <w:pStyle w:val="CN11"/>
      </w:pPr>
      <w:r w:rsidRPr="00D83225">
        <w:t xml:space="preserve">   int n, i</w:t>
      </w:r>
      <w:r w:rsidR="006F4F89" w:rsidRPr="00D83225">
        <w:t xml:space="preserve">; </w:t>
      </w:r>
      <w:r w:rsidRPr="00D83225">
        <w:t>int x[3];</w:t>
      </w:r>
    </w:p>
    <w:p w14:paraId="188E7D6E" w14:textId="77777777" w:rsidR="00B57AF9" w:rsidRPr="00D83225" w:rsidRDefault="00B57AF9" w:rsidP="00A64BA2">
      <w:pPr>
        <w:pStyle w:val="CN11"/>
      </w:pPr>
      <w:r w:rsidRPr="00D83225">
        <w:t xml:space="preserve">   printf("Enter th</w:t>
      </w:r>
      <w:r w:rsidR="006F4F89" w:rsidRPr="00D83225">
        <w:t>ree integers separated by spaces</w:t>
      </w:r>
      <w:r w:rsidRPr="00D83225">
        <w:t>, then press return: ");</w:t>
      </w:r>
    </w:p>
    <w:p w14:paraId="2D6EA494" w14:textId="77777777" w:rsidR="00B57AF9" w:rsidRPr="00D83225" w:rsidRDefault="00B57AF9" w:rsidP="00A64BA2">
      <w:pPr>
        <w:pStyle w:val="CN11"/>
      </w:pPr>
      <w:r w:rsidRPr="00D83225">
        <w:t xml:space="preserve">   </w:t>
      </w:r>
      <w:r w:rsidR="00A30F3E" w:rsidRPr="00D83225">
        <w:t xml:space="preserve">n = </w:t>
      </w:r>
      <w:r w:rsidR="006F4F89" w:rsidRPr="00D83225">
        <w:t>scanf(" %d %d</w:t>
      </w:r>
      <w:r w:rsidRPr="00D83225">
        <w:t xml:space="preserve"> %d", &amp;x</w:t>
      </w:r>
      <w:r w:rsidR="00A30F3E" w:rsidRPr="00D83225">
        <w:t>[0], &amp;x[1], &amp;x[2]</w:t>
      </w:r>
      <w:r w:rsidRPr="00D83225">
        <w:t>);</w:t>
      </w:r>
    </w:p>
    <w:p w14:paraId="08AC7D6A" w14:textId="77777777" w:rsidR="00A30F3E" w:rsidRPr="00D83225" w:rsidRDefault="00B57AF9" w:rsidP="00A64BA2">
      <w:pPr>
        <w:pStyle w:val="CN11"/>
      </w:pPr>
      <w:r w:rsidRPr="00D83225">
        <w:t xml:space="preserve">   printf("</w:t>
      </w:r>
      <w:r w:rsidR="00A30F3E" w:rsidRPr="00D83225">
        <w:t xml:space="preserve">%d </w:t>
      </w:r>
      <w:r w:rsidR="00460B88" w:rsidRPr="00D83225">
        <w:t>n</w:t>
      </w:r>
      <w:r w:rsidR="006F4F89" w:rsidRPr="00D83225">
        <w:t xml:space="preserve">umbers were successfully read: </w:t>
      </w:r>
      <w:r w:rsidR="00A30F3E" w:rsidRPr="00D83225">
        <w:t>", n);</w:t>
      </w:r>
    </w:p>
    <w:p w14:paraId="5C53EF19" w14:textId="77777777" w:rsidR="00D9539B" w:rsidRPr="00D83225" w:rsidRDefault="00A30F3E" w:rsidP="00A64BA2">
      <w:pPr>
        <w:pStyle w:val="CN11"/>
      </w:pPr>
      <w:r w:rsidRPr="00D83225">
        <w:t xml:space="preserve">   </w:t>
      </w:r>
      <w:r w:rsidR="00FD1777" w:rsidRPr="00D83225">
        <w:t xml:space="preserve">for(i=0; i&lt;n; i++) printf("%d </w:t>
      </w:r>
      <w:r w:rsidRPr="00D83225">
        <w:t>", x[i]);</w:t>
      </w:r>
    </w:p>
    <w:p w14:paraId="1B0876A3" w14:textId="77777777" w:rsidR="006F4F89" w:rsidRPr="00D83225" w:rsidRDefault="006F4F89" w:rsidP="00A64BA2">
      <w:pPr>
        <w:pStyle w:val="CN11"/>
      </w:pPr>
      <w:r w:rsidRPr="00D83225">
        <w:t xml:space="preserve">   printf("\n");</w:t>
      </w:r>
    </w:p>
    <w:p w14:paraId="2EBC1BEA" w14:textId="77777777" w:rsidR="00B57AF9" w:rsidRPr="00D83225" w:rsidRDefault="00B57AF9" w:rsidP="00A64BA2">
      <w:pPr>
        <w:pStyle w:val="CN11"/>
      </w:pPr>
      <w:r w:rsidRPr="00D83225">
        <w:t xml:space="preserve">   return EXIT_SUCCESS;</w:t>
      </w:r>
    </w:p>
    <w:p w14:paraId="0187AB8A" w14:textId="77777777" w:rsidR="003D0B7E" w:rsidRPr="00904D99" w:rsidRDefault="00B57AF9" w:rsidP="00A64BA2">
      <w:pPr>
        <w:pStyle w:val="CN11"/>
      </w:pPr>
      <w:r w:rsidRPr="00D83225">
        <w:t>}</w:t>
      </w:r>
    </w:p>
    <w:p w14:paraId="4CCC8434" w14:textId="77777777" w:rsidR="00797E2A" w:rsidRDefault="00797E2A" w:rsidP="00AE19C3">
      <w:pPr>
        <w:jc w:val="both"/>
        <w:rPr>
          <w:sz w:val="24"/>
          <w:szCs w:val="24"/>
        </w:rPr>
      </w:pPr>
    </w:p>
    <w:p w14:paraId="5CF8AC23" w14:textId="77777777" w:rsidR="00B57AF9" w:rsidRDefault="00EF6091" w:rsidP="00AE19C3">
      <w:pPr>
        <w:jc w:val="both"/>
        <w:rPr>
          <w:sz w:val="24"/>
          <w:szCs w:val="24"/>
        </w:rPr>
      </w:pPr>
      <w:r>
        <w:rPr>
          <w:sz w:val="24"/>
          <w:szCs w:val="24"/>
        </w:rPr>
        <w:t>Some sample runs of this program follow:</w:t>
      </w:r>
    </w:p>
    <w:p w14:paraId="4AF09993" w14:textId="77777777" w:rsidR="00C9752D" w:rsidRDefault="00C9752D" w:rsidP="00AE19C3">
      <w:pPr>
        <w:jc w:val="both"/>
        <w:rPr>
          <w:sz w:val="24"/>
          <w:szCs w:val="24"/>
        </w:rPr>
      </w:pPr>
    </w:p>
    <w:p w14:paraId="0B407499" w14:textId="77777777" w:rsidR="00C9752D" w:rsidRPr="008065E6" w:rsidRDefault="00C9752D" w:rsidP="00A64BA2">
      <w:pPr>
        <w:pStyle w:val="CN11"/>
        <w:rPr>
          <w:sz w:val="20"/>
          <w:szCs w:val="20"/>
        </w:rPr>
      </w:pPr>
      <w:r w:rsidRPr="008065E6">
        <w:rPr>
          <w:sz w:val="20"/>
          <w:szCs w:val="20"/>
        </w:rPr>
        <w:t>% a.out</w:t>
      </w:r>
    </w:p>
    <w:p w14:paraId="42C5BD0A" w14:textId="77777777" w:rsidR="00C9752D" w:rsidRPr="008065E6" w:rsidRDefault="00C9752D" w:rsidP="00A64BA2">
      <w:pPr>
        <w:pStyle w:val="CN11"/>
        <w:rPr>
          <w:sz w:val="20"/>
          <w:szCs w:val="20"/>
        </w:rPr>
      </w:pPr>
      <w:r w:rsidRPr="008065E6">
        <w:rPr>
          <w:sz w:val="20"/>
          <w:szCs w:val="20"/>
        </w:rPr>
        <w:t>Enter three integers separated by spaces, then press return: 1 2 G</w:t>
      </w:r>
    </w:p>
    <w:p w14:paraId="36F20FF6" w14:textId="77777777" w:rsidR="00C9752D" w:rsidRPr="008065E6" w:rsidRDefault="00C9752D" w:rsidP="00A64BA2">
      <w:pPr>
        <w:pStyle w:val="CN11"/>
        <w:rPr>
          <w:sz w:val="20"/>
          <w:szCs w:val="20"/>
        </w:rPr>
      </w:pPr>
      <w:r w:rsidRPr="008065E6">
        <w:rPr>
          <w:sz w:val="20"/>
          <w:szCs w:val="20"/>
        </w:rPr>
        <w:t xml:space="preserve">2 numbers were successfully read: 1 2 </w:t>
      </w:r>
    </w:p>
    <w:p w14:paraId="7F5B1659" w14:textId="77777777" w:rsidR="00C9752D" w:rsidRPr="008065E6" w:rsidRDefault="00C9752D" w:rsidP="00A64BA2">
      <w:pPr>
        <w:pStyle w:val="CN11"/>
        <w:rPr>
          <w:sz w:val="20"/>
          <w:szCs w:val="20"/>
        </w:rPr>
      </w:pPr>
      <w:r w:rsidRPr="008065E6">
        <w:rPr>
          <w:sz w:val="20"/>
          <w:szCs w:val="20"/>
        </w:rPr>
        <w:t>% a.out</w:t>
      </w:r>
    </w:p>
    <w:p w14:paraId="64754732" w14:textId="77777777" w:rsidR="00C9752D" w:rsidRPr="008065E6" w:rsidRDefault="00C9752D" w:rsidP="00A64BA2">
      <w:pPr>
        <w:pStyle w:val="CN11"/>
        <w:rPr>
          <w:sz w:val="20"/>
          <w:szCs w:val="20"/>
        </w:rPr>
      </w:pPr>
      <w:r w:rsidRPr="008065E6">
        <w:rPr>
          <w:sz w:val="20"/>
          <w:szCs w:val="20"/>
        </w:rPr>
        <w:t>Enter three integers separated by spaces, then press return: monkey at the keyboard!</w:t>
      </w:r>
    </w:p>
    <w:p w14:paraId="0239348A" w14:textId="77777777" w:rsidR="00C9752D" w:rsidRPr="00C9752D" w:rsidRDefault="00C9752D" w:rsidP="00A64BA2">
      <w:pPr>
        <w:pStyle w:val="CN11"/>
      </w:pPr>
      <w:r w:rsidRPr="008065E6">
        <w:rPr>
          <w:sz w:val="20"/>
          <w:szCs w:val="20"/>
        </w:rPr>
        <w:t xml:space="preserve">0 numbers were successfully read: </w:t>
      </w:r>
    </w:p>
    <w:p w14:paraId="67A150C5" w14:textId="77777777" w:rsidR="00C9752D" w:rsidRDefault="00C9752D" w:rsidP="003D0B7E">
      <w:pPr>
        <w:jc w:val="both"/>
        <w:rPr>
          <w:sz w:val="24"/>
          <w:szCs w:val="24"/>
        </w:rPr>
      </w:pPr>
    </w:p>
    <w:p w14:paraId="32A49014" w14:textId="77777777" w:rsidR="003D0B7E" w:rsidRDefault="00C9752D" w:rsidP="003D0B7E">
      <w:pPr>
        <w:jc w:val="both"/>
        <w:rPr>
          <w:sz w:val="24"/>
          <w:szCs w:val="24"/>
        </w:rPr>
      </w:pPr>
      <w:r>
        <w:rPr>
          <w:sz w:val="24"/>
          <w:szCs w:val="24"/>
        </w:rPr>
        <w:t xml:space="preserve">If an error occurs before the first field is assigned, then </w:t>
      </w:r>
      <w:r w:rsidRPr="008065E6">
        <w:rPr>
          <w:rStyle w:val="CN11Char"/>
        </w:rPr>
        <w:t>scanf()</w:t>
      </w:r>
      <w:r>
        <w:rPr>
          <w:sz w:val="24"/>
          <w:szCs w:val="24"/>
        </w:rPr>
        <w:t xml:space="preserve"> returns the</w:t>
      </w:r>
      <w:r w:rsidR="003D0B7E">
        <w:rPr>
          <w:sz w:val="24"/>
          <w:szCs w:val="24"/>
        </w:rPr>
        <w:t xml:space="preserve"> pre-defined constant </w:t>
      </w:r>
      <w:r w:rsidR="003D0B7E" w:rsidRPr="008065E6">
        <w:rPr>
          <w:rStyle w:val="CN11Char"/>
        </w:rPr>
        <w:t>EOF</w:t>
      </w:r>
      <w:r w:rsidR="003D0B7E">
        <w:rPr>
          <w:sz w:val="24"/>
          <w:szCs w:val="24"/>
        </w:rPr>
        <w:t xml:space="preserve">. You can place an end-of-file character into the input stream </w:t>
      </w:r>
      <w:r w:rsidR="00A23068">
        <w:rPr>
          <w:sz w:val="24"/>
          <w:szCs w:val="24"/>
        </w:rPr>
        <w:t xml:space="preserve">from the console </w:t>
      </w:r>
      <w:r w:rsidR="003D0B7E">
        <w:rPr>
          <w:sz w:val="24"/>
          <w:szCs w:val="24"/>
        </w:rPr>
        <w:t xml:space="preserve">by typing </w:t>
      </w:r>
      <w:r w:rsidR="003D0B7E" w:rsidRPr="008065E6">
        <w:rPr>
          <w:rStyle w:val="CN11Char"/>
        </w:rPr>
        <w:t>control-D</w:t>
      </w:r>
      <w:r w:rsidR="003D0B7E">
        <w:rPr>
          <w:sz w:val="24"/>
          <w:szCs w:val="24"/>
        </w:rPr>
        <w:t xml:space="preserve">.  The value of </w:t>
      </w:r>
      <w:r w:rsidR="003D0B7E" w:rsidRPr="008065E6">
        <w:rPr>
          <w:rStyle w:val="CN11Char"/>
        </w:rPr>
        <w:t>EOF</w:t>
      </w:r>
      <w:r w:rsidR="003D0B7E">
        <w:rPr>
          <w:sz w:val="24"/>
          <w:szCs w:val="24"/>
        </w:rPr>
        <w:t xml:space="preserve"> is always a negative integer and is defined in the header file </w:t>
      </w:r>
      <w:r w:rsidR="003D0B7E" w:rsidRPr="008065E6">
        <w:rPr>
          <w:rStyle w:val="CN11Char"/>
        </w:rPr>
        <w:t>stdlib.h</w:t>
      </w:r>
      <w:r w:rsidR="003D0B7E">
        <w:rPr>
          <w:sz w:val="24"/>
          <w:szCs w:val="24"/>
        </w:rPr>
        <w:t>.</w:t>
      </w:r>
      <w:r w:rsidR="00FF2432">
        <w:rPr>
          <w:sz w:val="24"/>
          <w:szCs w:val="24"/>
        </w:rPr>
        <w:t xml:space="preserve">  Evidently the value of </w:t>
      </w:r>
      <w:r w:rsidR="00FF2432" w:rsidRPr="008065E6">
        <w:rPr>
          <w:rStyle w:val="CN11Char"/>
        </w:rPr>
        <w:t>EOF</w:t>
      </w:r>
      <w:r w:rsidR="00FF2432">
        <w:rPr>
          <w:sz w:val="24"/>
          <w:szCs w:val="24"/>
        </w:rPr>
        <w:t xml:space="preserve"> on my system is </w:t>
      </w:r>
      <w:r w:rsidR="00FF2432" w:rsidRPr="008065E6">
        <w:rPr>
          <w:rStyle w:val="CN11Char"/>
        </w:rPr>
        <w:t>-1</w:t>
      </w:r>
      <w:r w:rsidR="00FF2432">
        <w:rPr>
          <w:sz w:val="24"/>
          <w:szCs w:val="24"/>
        </w:rPr>
        <w:t xml:space="preserve">, as the </w:t>
      </w:r>
      <w:r w:rsidR="00943ED3">
        <w:rPr>
          <w:sz w:val="24"/>
          <w:szCs w:val="24"/>
        </w:rPr>
        <w:t>following</w:t>
      </w:r>
      <w:r w:rsidR="00FF2432">
        <w:rPr>
          <w:sz w:val="24"/>
          <w:szCs w:val="24"/>
        </w:rPr>
        <w:t xml:space="preserve"> test run illustrates.</w:t>
      </w:r>
    </w:p>
    <w:p w14:paraId="6E381911" w14:textId="77777777" w:rsidR="003D0B7E" w:rsidRDefault="003D0B7E" w:rsidP="003D0B7E">
      <w:pPr>
        <w:jc w:val="both"/>
        <w:rPr>
          <w:sz w:val="24"/>
          <w:szCs w:val="24"/>
        </w:rPr>
      </w:pPr>
    </w:p>
    <w:p w14:paraId="79269E27" w14:textId="77777777" w:rsidR="00C9752D" w:rsidRPr="00C9752D" w:rsidRDefault="00C9752D" w:rsidP="008065E6">
      <w:pPr>
        <w:pStyle w:val="CN11"/>
      </w:pPr>
      <w:r>
        <w:t>%</w:t>
      </w:r>
      <w:r w:rsidRPr="00C9752D">
        <w:t xml:space="preserve"> a.out</w:t>
      </w:r>
    </w:p>
    <w:p w14:paraId="598E3D78" w14:textId="77777777" w:rsidR="00C9752D" w:rsidRPr="00C9752D" w:rsidRDefault="00C9752D" w:rsidP="008065E6">
      <w:pPr>
        <w:pStyle w:val="CN11"/>
      </w:pPr>
      <w:r w:rsidRPr="00C9752D">
        <w:t xml:space="preserve">Enter three integers separated by spaces, then press return: ^D     </w:t>
      </w:r>
    </w:p>
    <w:p w14:paraId="40D915D0" w14:textId="77777777" w:rsidR="00C9752D" w:rsidRPr="00C9752D" w:rsidRDefault="00C9752D" w:rsidP="008065E6">
      <w:pPr>
        <w:pStyle w:val="CN11"/>
      </w:pPr>
      <w:r w:rsidRPr="00C9752D">
        <w:t xml:space="preserve">-1 numbers were successfully read: </w:t>
      </w:r>
    </w:p>
    <w:p w14:paraId="632691A5" w14:textId="77777777" w:rsidR="00C9752D" w:rsidRPr="00C9752D" w:rsidRDefault="00C9752D" w:rsidP="008065E6">
      <w:pPr>
        <w:pStyle w:val="CN11"/>
        <w:rPr>
          <w:sz w:val="24"/>
        </w:rPr>
      </w:pPr>
      <w:r>
        <w:t>%</w:t>
      </w:r>
    </w:p>
    <w:p w14:paraId="59AE52E9" w14:textId="77777777" w:rsidR="007871C5" w:rsidRDefault="007871C5" w:rsidP="00AE19C3">
      <w:pPr>
        <w:jc w:val="both"/>
        <w:rPr>
          <w:sz w:val="24"/>
          <w:szCs w:val="24"/>
        </w:rPr>
      </w:pPr>
    </w:p>
    <w:p w14:paraId="400099BB" w14:textId="77777777" w:rsidR="00E0583D" w:rsidRDefault="00E0583D">
      <w:pPr>
        <w:rPr>
          <w:b/>
          <w:sz w:val="24"/>
          <w:szCs w:val="24"/>
        </w:rPr>
      </w:pPr>
      <w:r>
        <w:rPr>
          <w:b/>
          <w:sz w:val="24"/>
          <w:szCs w:val="24"/>
        </w:rPr>
        <w:br w:type="page"/>
      </w:r>
    </w:p>
    <w:p w14:paraId="0FAFAB09" w14:textId="6DF3E0B6" w:rsidR="003F49EF" w:rsidRPr="004D508E" w:rsidRDefault="000B218C" w:rsidP="00AE19C3">
      <w:pPr>
        <w:jc w:val="both"/>
        <w:rPr>
          <w:b/>
          <w:sz w:val="24"/>
          <w:szCs w:val="24"/>
        </w:rPr>
      </w:pPr>
      <w:r>
        <w:rPr>
          <w:b/>
          <w:sz w:val="24"/>
          <w:szCs w:val="24"/>
        </w:rPr>
        <w:t xml:space="preserve">File Input and </w:t>
      </w:r>
      <w:r w:rsidR="004D508E">
        <w:rPr>
          <w:b/>
          <w:sz w:val="24"/>
          <w:szCs w:val="24"/>
        </w:rPr>
        <w:t>Output</w:t>
      </w:r>
    </w:p>
    <w:p w14:paraId="61412B72" w14:textId="77777777" w:rsidR="00FB506E" w:rsidRDefault="000B218C" w:rsidP="00AE19C3">
      <w:pPr>
        <w:jc w:val="both"/>
        <w:rPr>
          <w:sz w:val="24"/>
          <w:szCs w:val="24"/>
        </w:rPr>
      </w:pPr>
      <w:r>
        <w:rPr>
          <w:sz w:val="24"/>
          <w:szCs w:val="24"/>
        </w:rPr>
        <w:t xml:space="preserve">The library header file </w:t>
      </w:r>
      <w:r w:rsidRPr="008065E6">
        <w:rPr>
          <w:rStyle w:val="CN11Char"/>
        </w:rPr>
        <w:t>stdio.h</w:t>
      </w:r>
      <w:r>
        <w:rPr>
          <w:sz w:val="24"/>
          <w:szCs w:val="24"/>
        </w:rPr>
        <w:t xml:space="preserve"> defines many functions for doing various types of input and output.  See any good C reference for a listing of these functions (e.g. </w:t>
      </w:r>
      <w:r w:rsidRPr="000D772E">
        <w:rPr>
          <w:rStyle w:val="CN11Char"/>
        </w:rPr>
        <w:t>getc()</w:t>
      </w:r>
      <w:r>
        <w:rPr>
          <w:sz w:val="24"/>
          <w:szCs w:val="24"/>
        </w:rPr>
        <w:t xml:space="preserve">, </w:t>
      </w:r>
      <w:r w:rsidRPr="000D772E">
        <w:rPr>
          <w:rStyle w:val="CN11Char"/>
        </w:rPr>
        <w:t>getchar()</w:t>
      </w:r>
      <w:r>
        <w:rPr>
          <w:sz w:val="24"/>
          <w:szCs w:val="24"/>
        </w:rPr>
        <w:t xml:space="preserve">, </w:t>
      </w:r>
      <w:r w:rsidRPr="000B218C">
        <w:rPr>
          <w:rFonts w:ascii="Courier New" w:hAnsi="Courier New"/>
          <w:szCs w:val="24"/>
        </w:rPr>
        <w:t>gets()</w:t>
      </w:r>
      <w:r>
        <w:rPr>
          <w:sz w:val="24"/>
          <w:szCs w:val="24"/>
        </w:rPr>
        <w:t xml:space="preserve">, </w:t>
      </w:r>
      <w:r w:rsidRPr="000D772E">
        <w:rPr>
          <w:rStyle w:val="CN11Char"/>
        </w:rPr>
        <w:t>putc()</w:t>
      </w:r>
      <w:r>
        <w:rPr>
          <w:sz w:val="24"/>
          <w:szCs w:val="24"/>
        </w:rPr>
        <w:t xml:space="preserve">, </w:t>
      </w:r>
      <w:r w:rsidRPr="000D772E">
        <w:rPr>
          <w:rStyle w:val="CN11Char"/>
        </w:rPr>
        <w:t>putchar()</w:t>
      </w:r>
      <w:r>
        <w:rPr>
          <w:sz w:val="24"/>
          <w:szCs w:val="24"/>
        </w:rPr>
        <w:t>,</w:t>
      </w:r>
      <w:r w:rsidR="00F93237">
        <w:rPr>
          <w:sz w:val="24"/>
          <w:szCs w:val="24"/>
        </w:rPr>
        <w:t xml:space="preserve"> and</w:t>
      </w:r>
      <w:r>
        <w:rPr>
          <w:sz w:val="24"/>
          <w:szCs w:val="24"/>
        </w:rPr>
        <w:t xml:space="preserve"> </w:t>
      </w:r>
      <w:r w:rsidRPr="000D772E">
        <w:rPr>
          <w:rStyle w:val="CN11Char"/>
        </w:rPr>
        <w:t>puts()</w:t>
      </w:r>
      <w:r w:rsidR="00F93237">
        <w:rPr>
          <w:sz w:val="24"/>
          <w:szCs w:val="24"/>
        </w:rPr>
        <w:t xml:space="preserve"> are commonly used by C programmers)</w:t>
      </w:r>
      <w:r>
        <w:rPr>
          <w:sz w:val="24"/>
          <w:szCs w:val="24"/>
        </w:rPr>
        <w:t xml:space="preserve">.  Most of these functions have both a console version and a file version.  The functions </w:t>
      </w:r>
      <w:r w:rsidRPr="000D772E">
        <w:rPr>
          <w:rStyle w:val="CN11Char"/>
        </w:rPr>
        <w:t>fprintf()</w:t>
      </w:r>
      <w:r>
        <w:rPr>
          <w:sz w:val="24"/>
          <w:szCs w:val="24"/>
        </w:rPr>
        <w:t xml:space="preserve"> and </w:t>
      </w:r>
      <w:r w:rsidRPr="000D772E">
        <w:rPr>
          <w:rStyle w:val="CN11Char"/>
        </w:rPr>
        <w:t>fscanf()</w:t>
      </w:r>
      <w:r>
        <w:rPr>
          <w:sz w:val="24"/>
          <w:szCs w:val="24"/>
        </w:rPr>
        <w:t xml:space="preserve"> are the file equivalents of </w:t>
      </w:r>
      <w:r w:rsidRPr="000D772E">
        <w:rPr>
          <w:rStyle w:val="CN11Char"/>
        </w:rPr>
        <w:t>printf()</w:t>
      </w:r>
      <w:r>
        <w:rPr>
          <w:sz w:val="24"/>
          <w:szCs w:val="24"/>
        </w:rPr>
        <w:t xml:space="preserve"> and </w:t>
      </w:r>
      <w:r w:rsidRPr="000D772E">
        <w:rPr>
          <w:rStyle w:val="CN11Char"/>
        </w:rPr>
        <w:t>scanf()</w:t>
      </w:r>
      <w:r>
        <w:rPr>
          <w:sz w:val="24"/>
          <w:szCs w:val="24"/>
        </w:rPr>
        <w:t xml:space="preserve"> respectively.  They operate exactly as do </w:t>
      </w:r>
      <w:r w:rsidRPr="000D772E">
        <w:rPr>
          <w:rStyle w:val="CN11Char"/>
        </w:rPr>
        <w:t>printf()</w:t>
      </w:r>
      <w:r>
        <w:rPr>
          <w:sz w:val="24"/>
          <w:szCs w:val="24"/>
        </w:rPr>
        <w:t xml:space="preserve"> and </w:t>
      </w:r>
      <w:r w:rsidRPr="000D772E">
        <w:rPr>
          <w:rStyle w:val="CN11Char"/>
        </w:rPr>
        <w:t>scanf()</w:t>
      </w:r>
      <w:r>
        <w:rPr>
          <w:sz w:val="24"/>
          <w:szCs w:val="24"/>
        </w:rPr>
        <w:t xml:space="preserve"> except that they have an additional (first) argument </w:t>
      </w:r>
      <w:r w:rsidR="00777777">
        <w:rPr>
          <w:sz w:val="24"/>
          <w:szCs w:val="24"/>
        </w:rPr>
        <w:t>that</w:t>
      </w:r>
      <w:r>
        <w:rPr>
          <w:sz w:val="24"/>
          <w:szCs w:val="24"/>
        </w:rPr>
        <w:t xml:space="preserve"> specifies a file to write to or read from.  This file "handle" as it is sometimes called, is a variable of type </w:t>
      </w:r>
      <w:r w:rsidRPr="000D772E">
        <w:rPr>
          <w:rStyle w:val="CN11Char"/>
        </w:rPr>
        <w:t>FILE*</w:t>
      </w:r>
      <w:r>
        <w:rPr>
          <w:sz w:val="24"/>
          <w:szCs w:val="24"/>
        </w:rPr>
        <w:t xml:space="preserve">, which is defined in </w:t>
      </w:r>
      <w:r w:rsidRPr="000D772E">
        <w:rPr>
          <w:rStyle w:val="CN11Char"/>
        </w:rPr>
        <w:t>stdio.h</w:t>
      </w:r>
      <w:r>
        <w:rPr>
          <w:sz w:val="24"/>
          <w:szCs w:val="24"/>
        </w:rPr>
        <w:t>.  Files are open</w:t>
      </w:r>
      <w:r w:rsidR="00BA328D">
        <w:rPr>
          <w:sz w:val="24"/>
          <w:szCs w:val="24"/>
        </w:rPr>
        <w:t>ed</w:t>
      </w:r>
      <w:r>
        <w:rPr>
          <w:sz w:val="24"/>
          <w:szCs w:val="24"/>
        </w:rPr>
        <w:t xml:space="preserve"> and closed using the </w:t>
      </w:r>
      <w:r w:rsidRPr="000D772E">
        <w:rPr>
          <w:rStyle w:val="CN11Char"/>
        </w:rPr>
        <w:t>fopen()</w:t>
      </w:r>
      <w:r>
        <w:rPr>
          <w:sz w:val="24"/>
          <w:szCs w:val="24"/>
        </w:rPr>
        <w:t xml:space="preserve"> and </w:t>
      </w:r>
      <w:r w:rsidRPr="000D772E">
        <w:rPr>
          <w:rStyle w:val="CN11Char"/>
        </w:rPr>
        <w:t>fclose()</w:t>
      </w:r>
      <w:r>
        <w:rPr>
          <w:sz w:val="24"/>
          <w:szCs w:val="24"/>
        </w:rPr>
        <w:t xml:space="preserve"> functions</w:t>
      </w:r>
      <w:r w:rsidR="00DD3ABE">
        <w:rPr>
          <w:sz w:val="24"/>
          <w:szCs w:val="24"/>
        </w:rPr>
        <w:t xml:space="preserve">.  The following program illustrates the use of functions </w:t>
      </w:r>
      <w:r w:rsidR="00DD3ABE" w:rsidRPr="000D772E">
        <w:rPr>
          <w:rStyle w:val="CN11Char"/>
        </w:rPr>
        <w:t>fopen()</w:t>
      </w:r>
      <w:r w:rsidR="00DD3ABE">
        <w:rPr>
          <w:sz w:val="24"/>
          <w:szCs w:val="24"/>
        </w:rPr>
        <w:t xml:space="preserve">, </w:t>
      </w:r>
      <w:r w:rsidR="00DD3ABE" w:rsidRPr="000D772E">
        <w:rPr>
          <w:rStyle w:val="CN11Char"/>
        </w:rPr>
        <w:t>fclose()</w:t>
      </w:r>
      <w:r w:rsidR="00DD3ABE">
        <w:rPr>
          <w:sz w:val="24"/>
          <w:szCs w:val="24"/>
        </w:rPr>
        <w:t xml:space="preserve">, </w:t>
      </w:r>
      <w:r w:rsidR="00DD3ABE" w:rsidRPr="000D772E">
        <w:rPr>
          <w:rStyle w:val="CN11Char"/>
        </w:rPr>
        <w:t>fscanf()</w:t>
      </w:r>
      <w:r w:rsidR="00DD3ABE">
        <w:rPr>
          <w:sz w:val="24"/>
          <w:szCs w:val="24"/>
        </w:rPr>
        <w:t xml:space="preserve">, and </w:t>
      </w:r>
      <w:r w:rsidR="00DD3ABE" w:rsidRPr="000D772E">
        <w:rPr>
          <w:rStyle w:val="CN11Char"/>
        </w:rPr>
        <w:t>fprintf()</w:t>
      </w:r>
      <w:r w:rsidR="00DD3ABE">
        <w:rPr>
          <w:sz w:val="24"/>
          <w:szCs w:val="24"/>
        </w:rPr>
        <w:t>.</w:t>
      </w:r>
    </w:p>
    <w:p w14:paraId="1C2C9094" w14:textId="77777777" w:rsidR="000B218C" w:rsidRDefault="000B218C" w:rsidP="00AE19C3">
      <w:pPr>
        <w:jc w:val="both"/>
        <w:rPr>
          <w:sz w:val="24"/>
          <w:szCs w:val="24"/>
        </w:rPr>
      </w:pPr>
    </w:p>
    <w:p w14:paraId="74B34146" w14:textId="77777777" w:rsidR="000B218C" w:rsidRPr="000B218C" w:rsidRDefault="000B218C" w:rsidP="000B218C">
      <w:pPr>
        <w:jc w:val="both"/>
        <w:rPr>
          <w:rFonts w:ascii="Courier New" w:hAnsi="Courier New"/>
          <w:szCs w:val="24"/>
        </w:rPr>
      </w:pPr>
      <w:r w:rsidRPr="000B218C">
        <w:rPr>
          <w:rFonts w:ascii="Courier New" w:hAnsi="Courier New"/>
          <w:szCs w:val="24"/>
        </w:rPr>
        <w:t>/*</w:t>
      </w:r>
    </w:p>
    <w:p w14:paraId="1BDC0D86" w14:textId="0B883750" w:rsidR="000B218C" w:rsidRPr="000B218C" w:rsidRDefault="007566AC" w:rsidP="000B218C">
      <w:pPr>
        <w:jc w:val="both"/>
        <w:rPr>
          <w:rFonts w:ascii="Courier New" w:hAnsi="Courier New"/>
          <w:szCs w:val="24"/>
        </w:rPr>
      </w:pPr>
      <w:r>
        <w:rPr>
          <w:rFonts w:ascii="Courier New" w:hAnsi="Courier New"/>
          <w:szCs w:val="24"/>
        </w:rPr>
        <w:t xml:space="preserve">*  </w:t>
      </w:r>
      <w:r w:rsidR="00F40A45">
        <w:rPr>
          <w:rFonts w:ascii="Courier New" w:hAnsi="Courier New"/>
          <w:szCs w:val="24"/>
        </w:rPr>
        <w:t>f</w:t>
      </w:r>
      <w:r>
        <w:rPr>
          <w:rFonts w:ascii="Courier New" w:hAnsi="Courier New"/>
          <w:szCs w:val="24"/>
        </w:rPr>
        <w:t>ileIO</w:t>
      </w:r>
      <w:r w:rsidR="000B218C" w:rsidRPr="000B218C">
        <w:rPr>
          <w:rFonts w:ascii="Courier New" w:hAnsi="Courier New"/>
          <w:szCs w:val="24"/>
        </w:rPr>
        <w:t>.c</w:t>
      </w:r>
    </w:p>
    <w:p w14:paraId="63FF8127" w14:textId="77777777" w:rsidR="000B218C" w:rsidRPr="000B218C" w:rsidRDefault="000B218C" w:rsidP="000B218C">
      <w:pPr>
        <w:jc w:val="both"/>
        <w:rPr>
          <w:rFonts w:ascii="Courier New" w:hAnsi="Courier New"/>
          <w:szCs w:val="24"/>
        </w:rPr>
      </w:pPr>
      <w:r w:rsidRPr="000B218C">
        <w:rPr>
          <w:rFonts w:ascii="Courier New" w:hAnsi="Courier New"/>
          <w:szCs w:val="24"/>
        </w:rPr>
        <w:t>*  Reads input file and prints each word on a separate line of</w:t>
      </w:r>
    </w:p>
    <w:p w14:paraId="5C0AAD34" w14:textId="77777777" w:rsidR="000B218C" w:rsidRPr="000B218C" w:rsidRDefault="000B218C" w:rsidP="000B218C">
      <w:pPr>
        <w:jc w:val="both"/>
        <w:rPr>
          <w:rFonts w:ascii="Courier New" w:hAnsi="Courier New"/>
          <w:szCs w:val="24"/>
        </w:rPr>
      </w:pPr>
      <w:r w:rsidRPr="000B218C">
        <w:rPr>
          <w:rFonts w:ascii="Courier New" w:hAnsi="Courier New"/>
          <w:szCs w:val="24"/>
        </w:rPr>
        <w:t>*  the output file.</w:t>
      </w:r>
    </w:p>
    <w:p w14:paraId="20A37D48" w14:textId="77777777" w:rsidR="000B218C" w:rsidRPr="000B218C" w:rsidRDefault="000B218C" w:rsidP="000B218C">
      <w:pPr>
        <w:jc w:val="both"/>
        <w:rPr>
          <w:rFonts w:ascii="Courier New" w:hAnsi="Courier New"/>
          <w:szCs w:val="24"/>
        </w:rPr>
      </w:pPr>
      <w:r w:rsidRPr="000B218C">
        <w:rPr>
          <w:rFonts w:ascii="Courier New" w:hAnsi="Courier New"/>
          <w:szCs w:val="24"/>
        </w:rPr>
        <w:t>*/</w:t>
      </w:r>
    </w:p>
    <w:p w14:paraId="3B0A0162" w14:textId="77777777" w:rsidR="000B218C" w:rsidRPr="000B218C" w:rsidRDefault="000B218C" w:rsidP="000B218C">
      <w:pPr>
        <w:jc w:val="both"/>
        <w:rPr>
          <w:rFonts w:ascii="Courier New" w:hAnsi="Courier New"/>
          <w:szCs w:val="24"/>
        </w:rPr>
      </w:pPr>
      <w:r w:rsidRPr="000B218C">
        <w:rPr>
          <w:rFonts w:ascii="Courier New" w:hAnsi="Courier New"/>
          <w:szCs w:val="24"/>
        </w:rPr>
        <w:t>#include&lt;stdio.h&gt;</w:t>
      </w:r>
    </w:p>
    <w:p w14:paraId="09E3D85C" w14:textId="77777777" w:rsidR="000B218C" w:rsidRPr="000B218C" w:rsidRDefault="000B218C" w:rsidP="000B218C">
      <w:pPr>
        <w:jc w:val="both"/>
        <w:rPr>
          <w:rFonts w:ascii="Courier New" w:hAnsi="Courier New"/>
          <w:szCs w:val="24"/>
        </w:rPr>
      </w:pPr>
      <w:r w:rsidRPr="000B218C">
        <w:rPr>
          <w:rFonts w:ascii="Courier New" w:hAnsi="Courier New"/>
          <w:szCs w:val="24"/>
        </w:rPr>
        <w:t>#include&lt;stdlib.h&gt;</w:t>
      </w:r>
    </w:p>
    <w:p w14:paraId="04EFE70A" w14:textId="77777777" w:rsidR="000B218C" w:rsidRPr="000B218C" w:rsidRDefault="000B218C" w:rsidP="000B218C">
      <w:pPr>
        <w:jc w:val="both"/>
        <w:rPr>
          <w:rFonts w:ascii="Courier New" w:hAnsi="Courier New"/>
          <w:szCs w:val="24"/>
        </w:rPr>
      </w:pPr>
    </w:p>
    <w:p w14:paraId="027F2528" w14:textId="77777777" w:rsidR="000B218C" w:rsidRPr="000B218C" w:rsidRDefault="003662E0" w:rsidP="000B218C">
      <w:pPr>
        <w:jc w:val="both"/>
        <w:rPr>
          <w:rFonts w:ascii="Courier New" w:hAnsi="Courier New"/>
          <w:szCs w:val="24"/>
        </w:rPr>
      </w:pPr>
      <w:r>
        <w:rPr>
          <w:rFonts w:ascii="Courier New" w:hAnsi="Courier New"/>
          <w:szCs w:val="24"/>
        </w:rPr>
        <w:t>int main(int argc, char</w:t>
      </w:r>
      <w:r w:rsidR="000B218C" w:rsidRPr="000B218C">
        <w:rPr>
          <w:rFonts w:ascii="Courier New" w:hAnsi="Courier New"/>
          <w:szCs w:val="24"/>
        </w:rPr>
        <w:t>* argv[]){</w:t>
      </w:r>
    </w:p>
    <w:p w14:paraId="62C11DAF" w14:textId="77777777" w:rsidR="00B75505" w:rsidRDefault="000B218C" w:rsidP="000B218C">
      <w:pPr>
        <w:jc w:val="both"/>
        <w:rPr>
          <w:rFonts w:ascii="Courier New" w:hAnsi="Courier New"/>
          <w:szCs w:val="24"/>
        </w:rPr>
      </w:pPr>
      <w:r>
        <w:rPr>
          <w:rFonts w:ascii="Courier New" w:hAnsi="Courier New"/>
          <w:szCs w:val="24"/>
        </w:rPr>
        <w:t xml:space="preserve">   FILE</w:t>
      </w:r>
      <w:r w:rsidRPr="000B218C">
        <w:rPr>
          <w:rFonts w:ascii="Courier New" w:hAnsi="Courier New"/>
          <w:szCs w:val="24"/>
        </w:rPr>
        <w:t>*</w:t>
      </w:r>
      <w:r>
        <w:rPr>
          <w:rFonts w:ascii="Courier New" w:hAnsi="Courier New"/>
          <w:szCs w:val="24"/>
        </w:rPr>
        <w:t xml:space="preserve"> in;</w:t>
      </w:r>
      <w:r w:rsidR="00B75505">
        <w:rPr>
          <w:rFonts w:ascii="Courier New" w:hAnsi="Courier New"/>
          <w:szCs w:val="24"/>
        </w:rPr>
        <w:t xml:space="preserve">  /* file handle for input */ </w:t>
      </w:r>
      <w:r w:rsidRPr="000B218C">
        <w:rPr>
          <w:rFonts w:ascii="Courier New" w:hAnsi="Courier New"/>
          <w:szCs w:val="24"/>
        </w:rPr>
        <w:t xml:space="preserve"> </w:t>
      </w:r>
    </w:p>
    <w:p w14:paraId="259CBE96" w14:textId="77777777" w:rsidR="000B218C" w:rsidRPr="000B218C" w:rsidRDefault="00B75505" w:rsidP="000B218C">
      <w:pPr>
        <w:jc w:val="both"/>
        <w:rPr>
          <w:rFonts w:ascii="Courier New" w:hAnsi="Courier New"/>
          <w:szCs w:val="24"/>
        </w:rPr>
      </w:pPr>
      <w:r>
        <w:rPr>
          <w:rFonts w:ascii="Courier New" w:hAnsi="Courier New"/>
          <w:szCs w:val="24"/>
        </w:rPr>
        <w:t xml:space="preserve">   FILE</w:t>
      </w:r>
      <w:r w:rsidR="000B218C" w:rsidRPr="000B218C">
        <w:rPr>
          <w:rFonts w:ascii="Courier New" w:hAnsi="Courier New"/>
          <w:szCs w:val="24"/>
        </w:rPr>
        <w:t>*</w:t>
      </w:r>
      <w:r>
        <w:rPr>
          <w:rFonts w:ascii="Courier New" w:hAnsi="Courier New"/>
          <w:szCs w:val="24"/>
        </w:rPr>
        <w:t xml:space="preserve"> out; /* file handle for output</w:t>
      </w:r>
      <w:r w:rsidR="000B218C" w:rsidRPr="000B218C">
        <w:rPr>
          <w:rFonts w:ascii="Courier New" w:hAnsi="Courier New"/>
          <w:szCs w:val="24"/>
        </w:rPr>
        <w:t xml:space="preserve"> */</w:t>
      </w:r>
    </w:p>
    <w:p w14:paraId="09483C37"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char word[256]; /* char array to store words from input file */</w:t>
      </w:r>
    </w:p>
    <w:p w14:paraId="333AB48A" w14:textId="77777777" w:rsidR="000B218C" w:rsidRPr="000B218C" w:rsidRDefault="000B218C" w:rsidP="000B218C">
      <w:pPr>
        <w:jc w:val="both"/>
        <w:rPr>
          <w:rFonts w:ascii="Courier New" w:hAnsi="Courier New"/>
          <w:szCs w:val="24"/>
        </w:rPr>
      </w:pPr>
    </w:p>
    <w:p w14:paraId="6E2CF290"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 check command line for correct number of arguments */</w:t>
      </w:r>
    </w:p>
    <w:p w14:paraId="4D6275BF"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if( argc != 3 ){</w:t>
      </w:r>
    </w:p>
    <w:p w14:paraId="554C0EE8" w14:textId="77777777" w:rsidR="000B218C" w:rsidRPr="000B218C" w:rsidRDefault="00670B5E" w:rsidP="000B218C">
      <w:pPr>
        <w:jc w:val="both"/>
        <w:rPr>
          <w:rFonts w:ascii="Courier New" w:hAnsi="Courier New"/>
          <w:szCs w:val="24"/>
        </w:rPr>
      </w:pPr>
      <w:r>
        <w:rPr>
          <w:rFonts w:ascii="Courier New" w:hAnsi="Courier New"/>
          <w:szCs w:val="24"/>
        </w:rPr>
        <w:t xml:space="preserve">      printf</w:t>
      </w:r>
      <w:r w:rsidR="001B02EB">
        <w:rPr>
          <w:rFonts w:ascii="Courier New" w:hAnsi="Courier New"/>
          <w:szCs w:val="24"/>
        </w:rPr>
        <w:t>(</w:t>
      </w:r>
      <w:r w:rsidR="001B02EB" w:rsidRPr="001B02EB">
        <w:rPr>
          <w:rFonts w:ascii="Courier New" w:hAnsi="Courier New"/>
          <w:szCs w:val="24"/>
        </w:rPr>
        <w:t>"Usage: %s &lt;input file&gt; &lt;output file&gt;\n"</w:t>
      </w:r>
      <w:r w:rsidR="000B218C" w:rsidRPr="000B218C">
        <w:rPr>
          <w:rFonts w:ascii="Courier New" w:hAnsi="Courier New"/>
          <w:szCs w:val="24"/>
        </w:rPr>
        <w:t>, argv[0]);</w:t>
      </w:r>
    </w:p>
    <w:p w14:paraId="61E4B10C"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exit(EXIT_FAILURE);</w:t>
      </w:r>
    </w:p>
    <w:p w14:paraId="1D69003D"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w:t>
      </w:r>
    </w:p>
    <w:p w14:paraId="603AE6B2" w14:textId="77777777" w:rsidR="000B218C" w:rsidRPr="000B218C" w:rsidRDefault="000B218C" w:rsidP="000B218C">
      <w:pPr>
        <w:jc w:val="both"/>
        <w:rPr>
          <w:rFonts w:ascii="Courier New" w:hAnsi="Courier New"/>
          <w:szCs w:val="24"/>
        </w:rPr>
      </w:pPr>
    </w:p>
    <w:p w14:paraId="4EB11FE4"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 open input file for reading */</w:t>
      </w:r>
    </w:p>
    <w:p w14:paraId="7C2156E0"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in = fopen(argv[1], "r");</w:t>
      </w:r>
    </w:p>
    <w:p w14:paraId="260EC28B"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if( in==NULL ){</w:t>
      </w:r>
    </w:p>
    <w:p w14:paraId="1F4A0904"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printf("Unable to read from file %s\n", argv[1]);</w:t>
      </w:r>
    </w:p>
    <w:p w14:paraId="7648B2F8"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exit(EXIT_FAILURE);</w:t>
      </w:r>
    </w:p>
    <w:p w14:paraId="5E06D019"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w:t>
      </w:r>
    </w:p>
    <w:p w14:paraId="466A4099" w14:textId="77777777" w:rsidR="00670B5E" w:rsidRPr="000B218C" w:rsidRDefault="00670B5E" w:rsidP="000B218C">
      <w:pPr>
        <w:jc w:val="both"/>
        <w:rPr>
          <w:rFonts w:ascii="Courier New" w:hAnsi="Courier New"/>
          <w:szCs w:val="24"/>
        </w:rPr>
      </w:pPr>
    </w:p>
    <w:p w14:paraId="753D0E89"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 open output file for writing */</w:t>
      </w:r>
    </w:p>
    <w:p w14:paraId="42639F9F"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out = fopen(argv[2], "w");</w:t>
      </w:r>
    </w:p>
    <w:p w14:paraId="02EF685D"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if( out==NULL ){</w:t>
      </w:r>
    </w:p>
    <w:p w14:paraId="358363D8"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printf("Unable to write to file %s\n", argv[2]);</w:t>
      </w:r>
    </w:p>
    <w:p w14:paraId="0C9A27D2"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exit(EXIT_FAILURE);</w:t>
      </w:r>
    </w:p>
    <w:p w14:paraId="10F65F4F"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w:t>
      </w:r>
    </w:p>
    <w:p w14:paraId="56B32021" w14:textId="77777777" w:rsidR="000B218C" w:rsidRPr="000B218C" w:rsidRDefault="000B218C" w:rsidP="000B218C">
      <w:pPr>
        <w:jc w:val="both"/>
        <w:rPr>
          <w:rFonts w:ascii="Courier New" w:hAnsi="Courier New"/>
          <w:szCs w:val="24"/>
        </w:rPr>
      </w:pPr>
    </w:p>
    <w:p w14:paraId="30E4884D"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 </w:t>
      </w:r>
      <w:r w:rsidR="009F0AB8" w:rsidRPr="009F0AB8">
        <w:rPr>
          <w:rFonts w:ascii="Courier New" w:hAnsi="Courier New"/>
          <w:szCs w:val="24"/>
        </w:rPr>
        <w:t xml:space="preserve">read </w:t>
      </w:r>
      <w:r w:rsidR="009F0AB8">
        <w:rPr>
          <w:rFonts w:ascii="Courier New" w:hAnsi="Courier New"/>
          <w:szCs w:val="24"/>
        </w:rPr>
        <w:t>words</w:t>
      </w:r>
      <w:r w:rsidR="009F0AB8" w:rsidRPr="009F0AB8">
        <w:rPr>
          <w:rFonts w:ascii="Courier New" w:hAnsi="Courier New"/>
          <w:szCs w:val="24"/>
        </w:rPr>
        <w:t xml:space="preserve"> </w:t>
      </w:r>
      <w:r w:rsidR="009F0AB8">
        <w:rPr>
          <w:rFonts w:ascii="Courier New" w:hAnsi="Courier New"/>
          <w:szCs w:val="24"/>
        </w:rPr>
        <w:t>from</w:t>
      </w:r>
      <w:r w:rsidR="009F0AB8" w:rsidRPr="009F0AB8">
        <w:rPr>
          <w:rFonts w:ascii="Courier New" w:hAnsi="Courier New"/>
          <w:szCs w:val="24"/>
        </w:rPr>
        <w:t xml:space="preserve"> input file, print on separate lines to output file</w:t>
      </w:r>
      <w:r w:rsidRPr="000B218C">
        <w:rPr>
          <w:rFonts w:ascii="Courier New" w:hAnsi="Courier New"/>
          <w:szCs w:val="24"/>
        </w:rPr>
        <w:t>*/</w:t>
      </w:r>
    </w:p>
    <w:p w14:paraId="4A4DC48B"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while(</w:t>
      </w:r>
      <w:r w:rsidR="00DD3ABE">
        <w:rPr>
          <w:rFonts w:ascii="Courier New" w:hAnsi="Courier New"/>
          <w:szCs w:val="24"/>
        </w:rPr>
        <w:t xml:space="preserve"> </w:t>
      </w:r>
      <w:r w:rsidRPr="000B218C">
        <w:rPr>
          <w:rFonts w:ascii="Courier New" w:hAnsi="Courier New"/>
          <w:szCs w:val="24"/>
        </w:rPr>
        <w:t>fscanf(in, " %s", word)</w:t>
      </w:r>
      <w:r w:rsidR="00DD3ABE">
        <w:rPr>
          <w:rFonts w:ascii="Courier New" w:hAnsi="Courier New"/>
          <w:szCs w:val="24"/>
        </w:rPr>
        <w:t xml:space="preserve"> </w:t>
      </w:r>
      <w:r w:rsidRPr="000B218C">
        <w:rPr>
          <w:rFonts w:ascii="Courier New" w:hAnsi="Courier New"/>
          <w:szCs w:val="24"/>
        </w:rPr>
        <w:t>!=</w:t>
      </w:r>
      <w:r w:rsidR="00DD3ABE">
        <w:rPr>
          <w:rFonts w:ascii="Courier New" w:hAnsi="Courier New"/>
          <w:szCs w:val="24"/>
        </w:rPr>
        <w:t xml:space="preserve"> </w:t>
      </w:r>
      <w:r w:rsidRPr="000B218C">
        <w:rPr>
          <w:rFonts w:ascii="Courier New" w:hAnsi="Courier New"/>
          <w:szCs w:val="24"/>
        </w:rPr>
        <w:t>EOF</w:t>
      </w:r>
      <w:r w:rsidR="00DD3ABE">
        <w:rPr>
          <w:rFonts w:ascii="Courier New" w:hAnsi="Courier New"/>
          <w:szCs w:val="24"/>
        </w:rPr>
        <w:t xml:space="preserve"> </w:t>
      </w:r>
      <w:r w:rsidRPr="000B218C">
        <w:rPr>
          <w:rFonts w:ascii="Courier New" w:hAnsi="Courier New"/>
          <w:szCs w:val="24"/>
        </w:rPr>
        <w:t>){</w:t>
      </w:r>
    </w:p>
    <w:p w14:paraId="2479E8C8"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fprintf(out, "%s\n", word);</w:t>
      </w:r>
    </w:p>
    <w:p w14:paraId="73E403CA"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w:t>
      </w:r>
    </w:p>
    <w:p w14:paraId="0D7252FF" w14:textId="77777777" w:rsidR="000B218C" w:rsidRPr="000B218C" w:rsidRDefault="000B218C" w:rsidP="000B218C">
      <w:pPr>
        <w:jc w:val="both"/>
        <w:rPr>
          <w:rFonts w:ascii="Courier New" w:hAnsi="Courier New"/>
          <w:szCs w:val="24"/>
        </w:rPr>
      </w:pPr>
    </w:p>
    <w:p w14:paraId="75E6C8CA"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 close input and output files */</w:t>
      </w:r>
    </w:p>
    <w:p w14:paraId="31B1EA84"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fclose(in);</w:t>
      </w:r>
    </w:p>
    <w:p w14:paraId="117E8A9F"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fclose(out);</w:t>
      </w:r>
    </w:p>
    <w:p w14:paraId="3E989FDF" w14:textId="77777777" w:rsidR="000B218C" w:rsidRPr="000B218C" w:rsidRDefault="000B218C" w:rsidP="000B218C">
      <w:pPr>
        <w:jc w:val="both"/>
        <w:rPr>
          <w:rFonts w:ascii="Courier New" w:hAnsi="Courier New"/>
          <w:szCs w:val="24"/>
        </w:rPr>
      </w:pPr>
    </w:p>
    <w:p w14:paraId="003A0B00" w14:textId="77777777" w:rsidR="000B218C" w:rsidRPr="000B218C" w:rsidRDefault="000B218C" w:rsidP="000B218C">
      <w:pPr>
        <w:jc w:val="both"/>
        <w:rPr>
          <w:rFonts w:ascii="Courier New" w:hAnsi="Courier New"/>
          <w:szCs w:val="24"/>
        </w:rPr>
      </w:pPr>
      <w:r w:rsidRPr="000B218C">
        <w:rPr>
          <w:rFonts w:ascii="Courier New" w:hAnsi="Courier New"/>
          <w:szCs w:val="24"/>
        </w:rPr>
        <w:t xml:space="preserve">   return(EXIT_SUCCESS);</w:t>
      </w:r>
    </w:p>
    <w:p w14:paraId="4DC4C26F" w14:textId="77777777" w:rsidR="000B218C" w:rsidRPr="000B218C" w:rsidRDefault="000B218C" w:rsidP="000B218C">
      <w:pPr>
        <w:jc w:val="both"/>
        <w:rPr>
          <w:rFonts w:ascii="Courier New" w:hAnsi="Courier New"/>
          <w:szCs w:val="24"/>
        </w:rPr>
      </w:pPr>
      <w:r w:rsidRPr="000B218C">
        <w:rPr>
          <w:rFonts w:ascii="Courier New" w:hAnsi="Courier New"/>
          <w:szCs w:val="24"/>
        </w:rPr>
        <w:t>}</w:t>
      </w:r>
    </w:p>
    <w:p w14:paraId="10640873" w14:textId="77777777" w:rsidR="00C32B1E" w:rsidRDefault="00C32B1E" w:rsidP="00AE19C3">
      <w:pPr>
        <w:jc w:val="both"/>
        <w:rPr>
          <w:sz w:val="24"/>
          <w:szCs w:val="24"/>
        </w:rPr>
      </w:pPr>
    </w:p>
    <w:p w14:paraId="68A4E9C2" w14:textId="77777777" w:rsidR="007566AC" w:rsidRDefault="007566AC" w:rsidP="00AE19C3">
      <w:pPr>
        <w:jc w:val="both"/>
        <w:rPr>
          <w:sz w:val="24"/>
          <w:szCs w:val="24"/>
        </w:rPr>
      </w:pPr>
      <w:r>
        <w:rPr>
          <w:sz w:val="24"/>
          <w:szCs w:val="24"/>
        </w:rPr>
        <w:t xml:space="preserve">Notice that by inserting the leading space in the format string for </w:t>
      </w:r>
      <w:r w:rsidRPr="00670B5E">
        <w:rPr>
          <w:rStyle w:val="CN11Char"/>
        </w:rPr>
        <w:t>fscanf()</w:t>
      </w:r>
      <w:r>
        <w:rPr>
          <w:sz w:val="24"/>
          <w:szCs w:val="24"/>
        </w:rPr>
        <w:t>, we skip all intervening whitespace characters and</w:t>
      </w:r>
      <w:r w:rsidR="00884F07">
        <w:rPr>
          <w:sz w:val="24"/>
          <w:szCs w:val="24"/>
        </w:rPr>
        <w:t xml:space="preserve"> thus</w:t>
      </w:r>
      <w:r>
        <w:rPr>
          <w:sz w:val="24"/>
          <w:szCs w:val="24"/>
        </w:rPr>
        <w:t xml:space="preserve"> parse the tokens in the file.  (Recall </w:t>
      </w:r>
      <w:r w:rsidR="0084689B">
        <w:rPr>
          <w:sz w:val="24"/>
          <w:szCs w:val="24"/>
        </w:rPr>
        <w:t>that as used here a</w:t>
      </w:r>
      <w:r>
        <w:rPr>
          <w:sz w:val="24"/>
          <w:szCs w:val="24"/>
        </w:rPr>
        <w:t xml:space="preserve"> token is a substring </w:t>
      </w:r>
      <w:r w:rsidR="00556365">
        <w:rPr>
          <w:sz w:val="24"/>
          <w:szCs w:val="24"/>
        </w:rPr>
        <w:t>that</w:t>
      </w:r>
      <w:r>
        <w:rPr>
          <w:sz w:val="24"/>
          <w:szCs w:val="24"/>
        </w:rPr>
        <w:t xml:space="preserve"> is maximal with respect to the property of containing no whitespace characters.) </w:t>
      </w:r>
    </w:p>
    <w:p w14:paraId="19A8AA58" w14:textId="77777777" w:rsidR="007566AC" w:rsidRDefault="007566AC" w:rsidP="00AE19C3">
      <w:pPr>
        <w:jc w:val="both"/>
        <w:rPr>
          <w:sz w:val="24"/>
          <w:szCs w:val="24"/>
        </w:rPr>
      </w:pPr>
    </w:p>
    <w:p w14:paraId="769BB6E6" w14:textId="3D00AFB1" w:rsidR="00C32B1E" w:rsidRPr="00E770CA" w:rsidRDefault="00AB30DC" w:rsidP="00E770CA">
      <w:pPr>
        <w:rPr>
          <w:b/>
          <w:sz w:val="24"/>
          <w:szCs w:val="24"/>
        </w:rPr>
      </w:pPr>
      <w:r>
        <w:rPr>
          <w:b/>
          <w:sz w:val="24"/>
          <w:szCs w:val="24"/>
        </w:rPr>
        <w:t>What to turn in</w:t>
      </w:r>
    </w:p>
    <w:p w14:paraId="4EC499F4" w14:textId="798EC770" w:rsidR="00E72D0E" w:rsidRDefault="00F93237" w:rsidP="00AE19C3">
      <w:pPr>
        <w:jc w:val="both"/>
        <w:rPr>
          <w:sz w:val="24"/>
          <w:szCs w:val="24"/>
        </w:rPr>
      </w:pPr>
      <w:r>
        <w:rPr>
          <w:sz w:val="24"/>
          <w:szCs w:val="24"/>
        </w:rPr>
        <w:t xml:space="preserve">Write a C program called </w:t>
      </w:r>
      <w:r w:rsidR="00F40A45">
        <w:rPr>
          <w:rStyle w:val="CN11Char"/>
        </w:rPr>
        <w:t>f</w:t>
      </w:r>
      <w:r w:rsidR="00B53F9C" w:rsidRPr="00670B5E">
        <w:rPr>
          <w:rStyle w:val="CN11Char"/>
        </w:rPr>
        <w:t>ileReverse.c</w:t>
      </w:r>
      <w:r w:rsidR="009C7097">
        <w:rPr>
          <w:sz w:val="24"/>
          <w:szCs w:val="24"/>
        </w:rPr>
        <w:t xml:space="preserve">  that</w:t>
      </w:r>
      <w:r w:rsidR="00B53F9C">
        <w:rPr>
          <w:sz w:val="24"/>
          <w:szCs w:val="24"/>
        </w:rPr>
        <w:t xml:space="preserve"> behaves exactly like the program </w:t>
      </w:r>
      <w:r w:rsidR="00B53F9C" w:rsidRPr="000D772E">
        <w:rPr>
          <w:rStyle w:val="CN11Char"/>
        </w:rPr>
        <w:t>FileReverse.java</w:t>
      </w:r>
      <w:r w:rsidR="00B53F9C">
        <w:rPr>
          <w:sz w:val="24"/>
          <w:szCs w:val="24"/>
        </w:rPr>
        <w:t xml:space="preserve"> </w:t>
      </w:r>
      <w:r w:rsidR="00D464C0">
        <w:rPr>
          <w:sz w:val="24"/>
          <w:szCs w:val="24"/>
        </w:rPr>
        <w:t>that</w:t>
      </w:r>
      <w:r w:rsidR="00B53F9C">
        <w:rPr>
          <w:sz w:val="24"/>
          <w:szCs w:val="24"/>
        </w:rPr>
        <w:t xml:space="preserve"> you wrote in lab 2.  </w:t>
      </w:r>
      <w:r w:rsidR="00F40A45">
        <w:rPr>
          <w:sz w:val="24"/>
          <w:szCs w:val="24"/>
        </w:rPr>
        <w:t xml:space="preserve">(Note the difference in naming convention. For C, the file name starts with a small letter, while for Java, it starts with a capital letter. Admittedly, this is annoying, but is quite common among programming in different languages.) </w:t>
      </w:r>
      <w:r w:rsidR="00F13873">
        <w:rPr>
          <w:sz w:val="24"/>
          <w:szCs w:val="24"/>
        </w:rPr>
        <w:t xml:space="preserve">Thus </w:t>
      </w:r>
      <w:r w:rsidR="00F40A45">
        <w:rPr>
          <w:rStyle w:val="CN11Char"/>
        </w:rPr>
        <w:t>f</w:t>
      </w:r>
      <w:r w:rsidR="00F13873" w:rsidRPr="000D772E">
        <w:rPr>
          <w:rStyle w:val="CN11Char"/>
        </w:rPr>
        <w:t>ileReverse.c</w:t>
      </w:r>
      <w:r w:rsidR="00F13873">
        <w:rPr>
          <w:sz w:val="24"/>
          <w:szCs w:val="24"/>
        </w:rPr>
        <w:t xml:space="preserve"> will take two command line arguments </w:t>
      </w:r>
      <w:r w:rsidR="00D464C0">
        <w:rPr>
          <w:sz w:val="24"/>
          <w:szCs w:val="24"/>
        </w:rPr>
        <w:t>naming</w:t>
      </w:r>
      <w:r w:rsidR="00F13873">
        <w:rPr>
          <w:sz w:val="24"/>
          <w:szCs w:val="24"/>
        </w:rPr>
        <w:t xml:space="preserve"> the input and output files respectively</w:t>
      </w:r>
      <w:r w:rsidR="00B52BD9">
        <w:rPr>
          <w:sz w:val="24"/>
          <w:szCs w:val="24"/>
        </w:rPr>
        <w:t xml:space="preserve"> (following the </w:t>
      </w:r>
      <w:r w:rsidR="00B52BD9" w:rsidRPr="000D772E">
        <w:rPr>
          <w:rStyle w:val="CN11Char"/>
        </w:rPr>
        <w:t>FileIO.c</w:t>
      </w:r>
      <w:r w:rsidR="00B52BD9">
        <w:rPr>
          <w:sz w:val="24"/>
          <w:szCs w:val="24"/>
        </w:rPr>
        <w:t xml:space="preserve"> example above.)  Your program will read each word in the input file, then print it backwards on a line by itself.  </w:t>
      </w:r>
      <w:r w:rsidR="00E72D0E">
        <w:rPr>
          <w:sz w:val="24"/>
          <w:szCs w:val="24"/>
        </w:rPr>
        <w:t xml:space="preserve">For example given a file called </w:t>
      </w:r>
      <w:r w:rsidR="00E72D0E" w:rsidRPr="000D772E">
        <w:rPr>
          <w:rStyle w:val="CN11Char"/>
        </w:rPr>
        <w:t>in</w:t>
      </w:r>
      <w:r w:rsidR="00E72D0E">
        <w:rPr>
          <w:sz w:val="24"/>
          <w:szCs w:val="24"/>
        </w:rPr>
        <w:t xml:space="preserve"> containing the lines:</w:t>
      </w:r>
    </w:p>
    <w:p w14:paraId="6752FDFB" w14:textId="77777777" w:rsidR="00E72D0E" w:rsidRDefault="00E72D0E" w:rsidP="00AE19C3">
      <w:pPr>
        <w:jc w:val="both"/>
        <w:rPr>
          <w:sz w:val="24"/>
          <w:szCs w:val="24"/>
        </w:rPr>
      </w:pPr>
    </w:p>
    <w:p w14:paraId="75E665F0" w14:textId="77777777" w:rsidR="00B52BD9" w:rsidRPr="00B52BD9" w:rsidRDefault="00B52BD9" w:rsidP="000D772E">
      <w:pPr>
        <w:pStyle w:val="CN11"/>
      </w:pPr>
      <w:r w:rsidRPr="00B52BD9">
        <w:t>abc def ghij</w:t>
      </w:r>
    </w:p>
    <w:p w14:paraId="22E1ADA3" w14:textId="77777777" w:rsidR="00B52BD9" w:rsidRPr="00B52BD9" w:rsidRDefault="00B52BD9" w:rsidP="000D772E">
      <w:pPr>
        <w:pStyle w:val="CN11"/>
      </w:pPr>
      <w:r w:rsidRPr="00B52BD9">
        <w:t>klm nopq rstuv</w:t>
      </w:r>
    </w:p>
    <w:p w14:paraId="46CF0D06" w14:textId="77777777" w:rsidR="000259FE" w:rsidRPr="00B52BD9" w:rsidRDefault="00B52BD9" w:rsidP="000D772E">
      <w:pPr>
        <w:pStyle w:val="CN11"/>
        <w:rPr>
          <w:sz w:val="24"/>
        </w:rPr>
      </w:pPr>
      <w:r w:rsidRPr="00B52BD9">
        <w:t>w xyz</w:t>
      </w:r>
    </w:p>
    <w:p w14:paraId="10336B9C" w14:textId="77777777" w:rsidR="00B52BD9" w:rsidRDefault="00B52BD9">
      <w:pPr>
        <w:jc w:val="both"/>
        <w:rPr>
          <w:sz w:val="24"/>
        </w:rPr>
      </w:pPr>
    </w:p>
    <w:p w14:paraId="1FB3FDA4" w14:textId="3257335B" w:rsidR="00E72D0E" w:rsidRDefault="00E72D0E">
      <w:pPr>
        <w:jc w:val="both"/>
        <w:rPr>
          <w:sz w:val="24"/>
        </w:rPr>
      </w:pPr>
      <w:r>
        <w:rPr>
          <w:sz w:val="24"/>
        </w:rPr>
        <w:t xml:space="preserve">the command </w:t>
      </w:r>
      <w:r w:rsidRPr="000D772E">
        <w:rPr>
          <w:rStyle w:val="CN11Char"/>
        </w:rPr>
        <w:t>%</w:t>
      </w:r>
      <w:r w:rsidR="000D772E">
        <w:rPr>
          <w:rStyle w:val="CN11Char"/>
        </w:rPr>
        <w:t xml:space="preserve"> </w:t>
      </w:r>
      <w:r w:rsidR="00AE58FF">
        <w:rPr>
          <w:rStyle w:val="CN11Char"/>
        </w:rPr>
        <w:t>./</w:t>
      </w:r>
      <w:r w:rsidR="00F40A45">
        <w:rPr>
          <w:rStyle w:val="CN11Char"/>
        </w:rPr>
        <w:t>f</w:t>
      </w:r>
      <w:r w:rsidRPr="000D772E">
        <w:rPr>
          <w:rStyle w:val="CN11Char"/>
        </w:rPr>
        <w:t>ileReverse in out</w:t>
      </w:r>
      <w:r>
        <w:rPr>
          <w:sz w:val="24"/>
        </w:rPr>
        <w:t xml:space="preserve">  will create a file called </w:t>
      </w:r>
      <w:r w:rsidRPr="000D772E">
        <w:rPr>
          <w:rStyle w:val="CN11Char"/>
        </w:rPr>
        <w:t>out</w:t>
      </w:r>
      <w:r>
        <w:rPr>
          <w:sz w:val="24"/>
        </w:rPr>
        <w:t xml:space="preserve"> containing the lines:</w:t>
      </w:r>
    </w:p>
    <w:p w14:paraId="5716385F" w14:textId="77777777" w:rsidR="00E72D0E" w:rsidRDefault="00E72D0E">
      <w:pPr>
        <w:jc w:val="both"/>
        <w:rPr>
          <w:sz w:val="24"/>
        </w:rPr>
      </w:pPr>
    </w:p>
    <w:p w14:paraId="0A7D6C68" w14:textId="77777777" w:rsidR="00B52BD9" w:rsidRPr="00B52BD9" w:rsidRDefault="00B52BD9" w:rsidP="000D772E">
      <w:pPr>
        <w:pStyle w:val="CN11"/>
      </w:pPr>
      <w:r w:rsidRPr="00B52BD9">
        <w:t>cba</w:t>
      </w:r>
    </w:p>
    <w:p w14:paraId="08B487BC" w14:textId="77777777" w:rsidR="00B52BD9" w:rsidRPr="00B52BD9" w:rsidRDefault="00B52BD9" w:rsidP="000D772E">
      <w:pPr>
        <w:pStyle w:val="CN11"/>
      </w:pPr>
      <w:r w:rsidRPr="00B52BD9">
        <w:t>fed</w:t>
      </w:r>
    </w:p>
    <w:p w14:paraId="10C7E262" w14:textId="77777777" w:rsidR="00B52BD9" w:rsidRPr="00B52BD9" w:rsidRDefault="00B52BD9" w:rsidP="000D772E">
      <w:pPr>
        <w:pStyle w:val="CN11"/>
      </w:pPr>
      <w:r w:rsidRPr="00B52BD9">
        <w:t>jihg</w:t>
      </w:r>
    </w:p>
    <w:p w14:paraId="5F448E16" w14:textId="77777777" w:rsidR="00B52BD9" w:rsidRPr="00B52BD9" w:rsidRDefault="00B52BD9" w:rsidP="000D772E">
      <w:pPr>
        <w:pStyle w:val="CN11"/>
      </w:pPr>
      <w:r w:rsidRPr="00B52BD9">
        <w:t>mlk</w:t>
      </w:r>
    </w:p>
    <w:p w14:paraId="640BBC94" w14:textId="77777777" w:rsidR="00B52BD9" w:rsidRPr="00B52BD9" w:rsidRDefault="00B52BD9" w:rsidP="000D772E">
      <w:pPr>
        <w:pStyle w:val="CN11"/>
      </w:pPr>
      <w:r w:rsidRPr="00B52BD9">
        <w:t>qpon</w:t>
      </w:r>
    </w:p>
    <w:p w14:paraId="314E6AC2" w14:textId="77777777" w:rsidR="00B52BD9" w:rsidRPr="00B52BD9" w:rsidRDefault="00B52BD9" w:rsidP="000D772E">
      <w:pPr>
        <w:pStyle w:val="CN11"/>
      </w:pPr>
      <w:r w:rsidRPr="00B52BD9">
        <w:t>vutsr</w:t>
      </w:r>
    </w:p>
    <w:p w14:paraId="28626B05" w14:textId="77777777" w:rsidR="00B52BD9" w:rsidRPr="00B52BD9" w:rsidRDefault="00B52BD9" w:rsidP="000D772E">
      <w:pPr>
        <w:pStyle w:val="CN11"/>
      </w:pPr>
      <w:r w:rsidRPr="00B52BD9">
        <w:t>w</w:t>
      </w:r>
    </w:p>
    <w:p w14:paraId="62B070C9" w14:textId="77777777" w:rsidR="00193D28" w:rsidRPr="00B52BD9" w:rsidRDefault="00B52BD9" w:rsidP="000D772E">
      <w:pPr>
        <w:pStyle w:val="CN11"/>
        <w:rPr>
          <w:sz w:val="24"/>
        </w:rPr>
      </w:pPr>
      <w:r w:rsidRPr="00B52BD9">
        <w:t>zyx</w:t>
      </w:r>
    </w:p>
    <w:p w14:paraId="25E3C449" w14:textId="77777777" w:rsidR="00B52BD9" w:rsidRDefault="00B52BD9">
      <w:pPr>
        <w:jc w:val="both"/>
        <w:rPr>
          <w:sz w:val="24"/>
        </w:rPr>
      </w:pPr>
    </w:p>
    <w:p w14:paraId="2DEDE243" w14:textId="77777777" w:rsidR="0004571C" w:rsidRDefault="00E72D0E">
      <w:pPr>
        <w:jc w:val="both"/>
        <w:rPr>
          <w:sz w:val="24"/>
        </w:rPr>
      </w:pPr>
      <w:r>
        <w:rPr>
          <w:sz w:val="24"/>
        </w:rPr>
        <w:t xml:space="preserve">Your program will contain a </w:t>
      </w:r>
      <w:r w:rsidR="00B52BD9">
        <w:rPr>
          <w:sz w:val="24"/>
        </w:rPr>
        <w:t xml:space="preserve">function </w:t>
      </w:r>
      <w:r>
        <w:rPr>
          <w:sz w:val="24"/>
        </w:rPr>
        <w:t xml:space="preserve">called </w:t>
      </w:r>
      <w:r w:rsidRPr="000D772E">
        <w:rPr>
          <w:rStyle w:val="CN11Char"/>
        </w:rPr>
        <w:t>stringReverse</w:t>
      </w:r>
      <w:r w:rsidR="0043207B" w:rsidRPr="000D772E">
        <w:rPr>
          <w:rStyle w:val="CN11Char"/>
        </w:rPr>
        <w:t>()</w:t>
      </w:r>
      <w:r>
        <w:rPr>
          <w:sz w:val="24"/>
        </w:rPr>
        <w:t xml:space="preserve"> </w:t>
      </w:r>
      <w:r w:rsidR="0043207B">
        <w:rPr>
          <w:sz w:val="24"/>
        </w:rPr>
        <w:t xml:space="preserve">with the </w:t>
      </w:r>
      <w:r w:rsidR="00B52BD9">
        <w:rPr>
          <w:sz w:val="24"/>
        </w:rPr>
        <w:t>heading</w:t>
      </w:r>
      <w:r>
        <w:rPr>
          <w:sz w:val="24"/>
        </w:rPr>
        <w:t xml:space="preserve"> </w:t>
      </w:r>
    </w:p>
    <w:p w14:paraId="1A0DF198" w14:textId="77777777" w:rsidR="0004571C" w:rsidRDefault="0004571C">
      <w:pPr>
        <w:jc w:val="both"/>
        <w:rPr>
          <w:sz w:val="24"/>
        </w:rPr>
      </w:pPr>
    </w:p>
    <w:p w14:paraId="23FA121D" w14:textId="77777777" w:rsidR="00E72D0E" w:rsidRPr="0004571C" w:rsidRDefault="00B52BD9" w:rsidP="000D772E">
      <w:pPr>
        <w:pStyle w:val="CN11"/>
        <w:rPr>
          <w:sz w:val="24"/>
        </w:rPr>
      </w:pPr>
      <w:r>
        <w:t>void stringReverse(char* s</w:t>
      </w:r>
      <w:r w:rsidR="00E72D0E" w:rsidRPr="00E72D0E">
        <w:t>)</w:t>
      </w:r>
    </w:p>
    <w:p w14:paraId="4B95975C" w14:textId="77777777" w:rsidR="00E72D0E" w:rsidRDefault="00E72D0E">
      <w:pPr>
        <w:jc w:val="both"/>
        <w:rPr>
          <w:sz w:val="24"/>
        </w:rPr>
      </w:pPr>
    </w:p>
    <w:p w14:paraId="44DC806F" w14:textId="2F78A149" w:rsidR="00B52BD9" w:rsidRDefault="00007D30">
      <w:pPr>
        <w:jc w:val="both"/>
        <w:rPr>
          <w:sz w:val="24"/>
        </w:rPr>
      </w:pPr>
      <w:r>
        <w:rPr>
          <w:sz w:val="24"/>
        </w:rPr>
        <w:t xml:space="preserve">which reverses its string argument.  Place the definition of this function after all preprocessor directives but before the function </w:t>
      </w:r>
      <w:r w:rsidRPr="000D772E">
        <w:rPr>
          <w:rStyle w:val="CN11Char"/>
        </w:rPr>
        <w:t>main()</w:t>
      </w:r>
      <w:r>
        <w:rPr>
          <w:sz w:val="24"/>
        </w:rPr>
        <w:t>.</w:t>
      </w:r>
      <w:r w:rsidR="00F74DA5">
        <w:rPr>
          <w:sz w:val="24"/>
        </w:rPr>
        <w:t xml:space="preserve"> The function definition should take the form of &lt;return type&gt; </w:t>
      </w:r>
      <w:r w:rsidR="00D3786E">
        <w:rPr>
          <w:sz w:val="24"/>
        </w:rPr>
        <w:t>&lt;function name&gt;(&lt;parameter1&gt;);</w:t>
      </w:r>
      <w:r w:rsidR="00C76ADD">
        <w:rPr>
          <w:sz w:val="24"/>
        </w:rPr>
        <w:t xml:space="preserve"> (hint – it will look like the heading </w:t>
      </w:r>
      <w:r w:rsidR="004873E8">
        <w:rPr>
          <w:sz w:val="24"/>
        </w:rPr>
        <w:t>above, but with a semicolon added)</w:t>
      </w:r>
      <w:r w:rsidR="00D3786E">
        <w:rPr>
          <w:sz w:val="24"/>
        </w:rPr>
        <w:t xml:space="preserve">. </w:t>
      </w:r>
      <w:r>
        <w:rPr>
          <w:sz w:val="24"/>
        </w:rPr>
        <w:t xml:space="preserve">Your main function will be almost identical to </w:t>
      </w:r>
      <w:r w:rsidRPr="000D772E">
        <w:rPr>
          <w:rStyle w:val="CN11Char"/>
        </w:rPr>
        <w:t>FileIO.c</w:t>
      </w:r>
      <w:r>
        <w:rPr>
          <w:sz w:val="24"/>
        </w:rPr>
        <w:t xml:space="preserve"> above, except that the while loop will contain a call to </w:t>
      </w:r>
      <w:r w:rsidRPr="000D772E">
        <w:rPr>
          <w:rStyle w:val="CN11Char"/>
        </w:rPr>
        <w:t>stringReverse(word)</w:t>
      </w:r>
      <w:r>
        <w:rPr>
          <w:sz w:val="24"/>
        </w:rPr>
        <w:t xml:space="preserve">.  </w:t>
      </w:r>
      <w:r w:rsidR="00B52BD9">
        <w:rPr>
          <w:sz w:val="24"/>
        </w:rPr>
        <w:t>Although it is possible to wri</w:t>
      </w:r>
      <w:r>
        <w:rPr>
          <w:sz w:val="24"/>
        </w:rPr>
        <w:t xml:space="preserve">te </w:t>
      </w:r>
      <w:r w:rsidRPr="000D772E">
        <w:rPr>
          <w:rStyle w:val="CN11Char"/>
        </w:rPr>
        <w:t>stringReverse()</w:t>
      </w:r>
      <w:r w:rsidR="00B52BD9">
        <w:rPr>
          <w:sz w:val="24"/>
        </w:rPr>
        <w:t xml:space="preserve"> as a recursive function, it is not recommended that you do so unless you are very familiar with</w:t>
      </w:r>
      <w:r w:rsidR="003662E0">
        <w:rPr>
          <w:sz w:val="24"/>
        </w:rPr>
        <w:t xml:space="preserve"> C strings and</w:t>
      </w:r>
      <w:r w:rsidR="00B52BD9">
        <w:rPr>
          <w:sz w:val="24"/>
        </w:rPr>
        <w:t xml:space="preserve"> the </w:t>
      </w:r>
      <w:r w:rsidR="003662E0">
        <w:rPr>
          <w:sz w:val="24"/>
        </w:rPr>
        <w:t xml:space="preserve">string handling functions in the standard </w:t>
      </w:r>
      <w:r w:rsidR="00B52BD9">
        <w:rPr>
          <w:sz w:val="24"/>
        </w:rPr>
        <w:t xml:space="preserve">library </w:t>
      </w:r>
      <w:r w:rsidR="00B52BD9" w:rsidRPr="000D772E">
        <w:rPr>
          <w:rStyle w:val="CN11Char"/>
        </w:rPr>
        <w:t>string.h</w:t>
      </w:r>
      <w:r w:rsidR="00B52BD9">
        <w:rPr>
          <w:sz w:val="24"/>
        </w:rPr>
        <w:t xml:space="preserve">.  Instead you </w:t>
      </w:r>
      <w:r w:rsidR="00CA1AB1">
        <w:rPr>
          <w:sz w:val="24"/>
        </w:rPr>
        <w:t xml:space="preserve">should </w:t>
      </w:r>
      <w:r w:rsidR="00B52BD9">
        <w:rPr>
          <w:sz w:val="24"/>
        </w:rPr>
        <w:t xml:space="preserve">implement a simple iterative algorithm to reverse the string </w:t>
      </w:r>
      <w:r w:rsidR="00B52BD9" w:rsidRPr="000D772E">
        <w:rPr>
          <w:rStyle w:val="CN11Char"/>
        </w:rPr>
        <w:t>s</w:t>
      </w:r>
      <w:r w:rsidR="0004571C">
        <w:rPr>
          <w:sz w:val="24"/>
        </w:rPr>
        <w:t>.</w:t>
      </w:r>
      <w:r w:rsidR="00CA1AB1">
        <w:rPr>
          <w:sz w:val="24"/>
        </w:rPr>
        <w:t xml:space="preserve"> </w:t>
      </w:r>
      <w:r w:rsidR="00CA1AB1" w:rsidRPr="00CA1AB1">
        <w:rPr>
          <w:b/>
          <w:sz w:val="24"/>
        </w:rPr>
        <w:t>You cannot use built in libraries to reverse strings. You must write the function yourself.</w:t>
      </w:r>
    </w:p>
    <w:p w14:paraId="5A37FE43" w14:textId="77777777" w:rsidR="003662E0" w:rsidRDefault="003662E0">
      <w:pPr>
        <w:jc w:val="both"/>
        <w:rPr>
          <w:sz w:val="24"/>
        </w:rPr>
      </w:pPr>
    </w:p>
    <w:p w14:paraId="3122254F" w14:textId="77777777" w:rsidR="003662E0" w:rsidRDefault="003662E0">
      <w:pPr>
        <w:jc w:val="both"/>
        <w:rPr>
          <w:sz w:val="24"/>
        </w:rPr>
      </w:pPr>
      <w:r>
        <w:rPr>
          <w:sz w:val="24"/>
        </w:rPr>
        <w:t xml:space="preserve">There is one function from </w:t>
      </w:r>
      <w:r w:rsidRPr="00670B5E">
        <w:rPr>
          <w:rStyle w:val="CN11Char"/>
        </w:rPr>
        <w:t>string.h</w:t>
      </w:r>
      <w:r>
        <w:rPr>
          <w:sz w:val="24"/>
        </w:rPr>
        <w:t xml:space="preserve"> that you </w:t>
      </w:r>
      <w:r w:rsidRPr="0004571C">
        <w:rPr>
          <w:i/>
          <w:sz w:val="24"/>
        </w:rPr>
        <w:t>will</w:t>
      </w:r>
      <w:r>
        <w:rPr>
          <w:sz w:val="24"/>
        </w:rPr>
        <w:t xml:space="preserve"> need</w:t>
      </w:r>
      <w:r w:rsidR="0004571C">
        <w:rPr>
          <w:sz w:val="24"/>
        </w:rPr>
        <w:t xml:space="preserve"> however, and that is</w:t>
      </w:r>
      <w:r>
        <w:rPr>
          <w:sz w:val="24"/>
        </w:rPr>
        <w:t xml:space="preserve"> </w:t>
      </w:r>
      <w:r w:rsidRPr="00670B5E">
        <w:rPr>
          <w:rStyle w:val="CN11Char"/>
        </w:rPr>
        <w:t>strlen()</w:t>
      </w:r>
      <w:r>
        <w:rPr>
          <w:sz w:val="24"/>
        </w:rPr>
        <w:t xml:space="preserve">, which returns the length of its string argument. </w:t>
      </w:r>
      <w:r w:rsidR="009504D2">
        <w:rPr>
          <w:sz w:val="24"/>
        </w:rPr>
        <w:t xml:space="preserve"> For example</w:t>
      </w:r>
      <w:r>
        <w:rPr>
          <w:sz w:val="24"/>
        </w:rPr>
        <w:t xml:space="preserve"> the following program prints out the length of a string entered on the command line.</w:t>
      </w:r>
    </w:p>
    <w:p w14:paraId="05FE20CB" w14:textId="77777777" w:rsidR="009504D2" w:rsidRDefault="009504D2">
      <w:pPr>
        <w:jc w:val="both"/>
        <w:rPr>
          <w:sz w:val="24"/>
        </w:rPr>
      </w:pPr>
    </w:p>
    <w:p w14:paraId="013CBE1A" w14:textId="77777777" w:rsidR="003C0714" w:rsidRPr="003C0714" w:rsidRDefault="003C0714" w:rsidP="003C0714">
      <w:pPr>
        <w:jc w:val="both"/>
        <w:rPr>
          <w:rFonts w:ascii="Courier New" w:hAnsi="Courier New"/>
        </w:rPr>
      </w:pPr>
      <w:r w:rsidRPr="003C0714">
        <w:rPr>
          <w:rFonts w:ascii="Courier New" w:hAnsi="Courier New"/>
        </w:rPr>
        <w:t>/*</w:t>
      </w:r>
    </w:p>
    <w:p w14:paraId="1255A152" w14:textId="77777777" w:rsidR="003C0714" w:rsidRPr="003C0714" w:rsidRDefault="003C0714" w:rsidP="003C0714">
      <w:pPr>
        <w:jc w:val="both"/>
        <w:rPr>
          <w:rFonts w:ascii="Courier New" w:hAnsi="Courier New"/>
        </w:rPr>
      </w:pPr>
      <w:r w:rsidRPr="003C0714">
        <w:rPr>
          <w:rFonts w:ascii="Courier New" w:hAnsi="Courier New"/>
        </w:rPr>
        <w:t>*  charCount.c</w:t>
      </w:r>
    </w:p>
    <w:p w14:paraId="7A1A9144" w14:textId="77777777" w:rsidR="003C0714" w:rsidRPr="003C0714" w:rsidRDefault="003C0714" w:rsidP="003C0714">
      <w:pPr>
        <w:jc w:val="both"/>
        <w:rPr>
          <w:rFonts w:ascii="Courier New" w:hAnsi="Courier New"/>
        </w:rPr>
      </w:pPr>
      <w:r w:rsidRPr="003C0714">
        <w:rPr>
          <w:rFonts w:ascii="Courier New" w:hAnsi="Courier New"/>
        </w:rPr>
        <w:t>*  prints the number of characters in a string on the command line</w:t>
      </w:r>
    </w:p>
    <w:p w14:paraId="6843D82C" w14:textId="77777777" w:rsidR="003C0714" w:rsidRPr="003C0714" w:rsidRDefault="003C0714" w:rsidP="003C0714">
      <w:pPr>
        <w:jc w:val="both"/>
        <w:rPr>
          <w:rFonts w:ascii="Courier New" w:hAnsi="Courier New"/>
        </w:rPr>
      </w:pPr>
      <w:r w:rsidRPr="003C0714">
        <w:rPr>
          <w:rFonts w:ascii="Courier New" w:hAnsi="Courier New"/>
        </w:rPr>
        <w:t>*/</w:t>
      </w:r>
    </w:p>
    <w:p w14:paraId="0DC8F8F6" w14:textId="77777777" w:rsidR="003C0714" w:rsidRPr="003C0714" w:rsidRDefault="003C0714" w:rsidP="003C0714">
      <w:pPr>
        <w:jc w:val="both"/>
        <w:rPr>
          <w:rFonts w:ascii="Courier New" w:hAnsi="Courier New"/>
        </w:rPr>
      </w:pPr>
      <w:r w:rsidRPr="003C0714">
        <w:rPr>
          <w:rFonts w:ascii="Courier New" w:hAnsi="Courier New"/>
        </w:rPr>
        <w:t>#include&lt;stdio.h&gt;</w:t>
      </w:r>
    </w:p>
    <w:p w14:paraId="7203BB33" w14:textId="77777777" w:rsidR="003C0714" w:rsidRPr="003C0714" w:rsidRDefault="003C0714" w:rsidP="003C0714">
      <w:pPr>
        <w:jc w:val="both"/>
        <w:rPr>
          <w:rFonts w:ascii="Courier New" w:hAnsi="Courier New"/>
        </w:rPr>
      </w:pPr>
      <w:r w:rsidRPr="003C0714">
        <w:rPr>
          <w:rFonts w:ascii="Courier New" w:hAnsi="Courier New"/>
        </w:rPr>
        <w:t>#include&lt;stdlib.h&gt;</w:t>
      </w:r>
    </w:p>
    <w:p w14:paraId="14317875" w14:textId="77777777" w:rsidR="003C0714" w:rsidRPr="003C0714" w:rsidRDefault="003C0714" w:rsidP="003C0714">
      <w:pPr>
        <w:jc w:val="both"/>
        <w:rPr>
          <w:rFonts w:ascii="Courier New" w:hAnsi="Courier New"/>
        </w:rPr>
      </w:pPr>
      <w:r w:rsidRPr="003C0714">
        <w:rPr>
          <w:rFonts w:ascii="Courier New" w:hAnsi="Courier New"/>
        </w:rPr>
        <w:t>#include&lt;string.h&gt;</w:t>
      </w:r>
    </w:p>
    <w:p w14:paraId="48E6EDC1" w14:textId="77777777" w:rsidR="003C0714" w:rsidRPr="003C0714" w:rsidRDefault="003C0714" w:rsidP="003C0714">
      <w:pPr>
        <w:jc w:val="both"/>
        <w:rPr>
          <w:rFonts w:ascii="Courier New" w:hAnsi="Courier New"/>
        </w:rPr>
      </w:pPr>
    </w:p>
    <w:p w14:paraId="5E3BE95E" w14:textId="77777777" w:rsidR="003C0714" w:rsidRPr="003C0714" w:rsidRDefault="003C0714" w:rsidP="003C0714">
      <w:pPr>
        <w:jc w:val="both"/>
        <w:rPr>
          <w:rFonts w:ascii="Courier New" w:hAnsi="Courier New"/>
        </w:rPr>
      </w:pPr>
      <w:r w:rsidRPr="003C0714">
        <w:rPr>
          <w:rFonts w:ascii="Courier New" w:hAnsi="Courier New"/>
        </w:rPr>
        <w:t>int main(int argc, char* argv[]){</w:t>
      </w:r>
    </w:p>
    <w:p w14:paraId="3B749656" w14:textId="77777777" w:rsidR="003C0714" w:rsidRPr="003C0714" w:rsidRDefault="003C0714" w:rsidP="003C0714">
      <w:pPr>
        <w:jc w:val="both"/>
        <w:rPr>
          <w:rFonts w:ascii="Courier New" w:hAnsi="Courier New"/>
        </w:rPr>
      </w:pPr>
      <w:r w:rsidRPr="003C0714">
        <w:rPr>
          <w:rFonts w:ascii="Courier New" w:hAnsi="Courier New"/>
        </w:rPr>
        <w:t xml:space="preserve">   if(argc&lt;2){</w:t>
      </w:r>
    </w:p>
    <w:p w14:paraId="02B83D42" w14:textId="77777777" w:rsidR="003C0714" w:rsidRPr="003C0714" w:rsidRDefault="003C0714" w:rsidP="003C0714">
      <w:pPr>
        <w:jc w:val="both"/>
        <w:rPr>
          <w:rFonts w:ascii="Courier New" w:hAnsi="Courier New"/>
        </w:rPr>
      </w:pPr>
      <w:r w:rsidRPr="003C0714">
        <w:rPr>
          <w:rFonts w:ascii="Courier New" w:hAnsi="Courier New"/>
        </w:rPr>
        <w:t xml:space="preserve">      printf("Usage: %s some-string\n", argv[0]);</w:t>
      </w:r>
    </w:p>
    <w:p w14:paraId="7112C28C" w14:textId="77777777" w:rsidR="003C0714" w:rsidRPr="003C0714" w:rsidRDefault="003C0714" w:rsidP="003C0714">
      <w:pPr>
        <w:jc w:val="both"/>
        <w:rPr>
          <w:rFonts w:ascii="Courier New" w:hAnsi="Courier New"/>
        </w:rPr>
      </w:pPr>
      <w:r w:rsidRPr="003C0714">
        <w:rPr>
          <w:rFonts w:ascii="Courier New" w:hAnsi="Courier New"/>
        </w:rPr>
        <w:t xml:space="preserve">      exit(EXIT_FAILURE);</w:t>
      </w:r>
    </w:p>
    <w:p w14:paraId="77BE7031" w14:textId="77777777" w:rsidR="003C0714" w:rsidRPr="003C0714" w:rsidRDefault="003C0714" w:rsidP="003C0714">
      <w:pPr>
        <w:jc w:val="both"/>
        <w:rPr>
          <w:rFonts w:ascii="Courier New" w:hAnsi="Courier New"/>
        </w:rPr>
      </w:pPr>
      <w:r w:rsidRPr="003C0714">
        <w:rPr>
          <w:rFonts w:ascii="Courier New" w:hAnsi="Courier New"/>
        </w:rPr>
        <w:t xml:space="preserve">   }</w:t>
      </w:r>
    </w:p>
    <w:p w14:paraId="5FE2F7F8" w14:textId="77777777" w:rsidR="003C0714" w:rsidRPr="003C0714" w:rsidRDefault="003C0714" w:rsidP="003C0714">
      <w:pPr>
        <w:jc w:val="both"/>
        <w:rPr>
          <w:rFonts w:ascii="Courier New" w:hAnsi="Courier New"/>
        </w:rPr>
      </w:pPr>
      <w:r w:rsidRPr="003C0714">
        <w:rPr>
          <w:rFonts w:ascii="Courier New" w:hAnsi="Courier New"/>
        </w:rPr>
        <w:t xml:space="preserve">   printf("%s contains %d characters\n", argv[1], strlen(argv[1]) );</w:t>
      </w:r>
    </w:p>
    <w:p w14:paraId="214FBBCA" w14:textId="77777777" w:rsidR="003C0714" w:rsidRPr="003C0714" w:rsidRDefault="003C0714" w:rsidP="003C0714">
      <w:pPr>
        <w:jc w:val="both"/>
        <w:rPr>
          <w:rFonts w:ascii="Courier New" w:hAnsi="Courier New"/>
        </w:rPr>
      </w:pPr>
      <w:r w:rsidRPr="003C0714">
        <w:rPr>
          <w:rFonts w:ascii="Courier New" w:hAnsi="Courier New"/>
        </w:rPr>
        <w:t xml:space="preserve">   return EXIT_SUCCESS;</w:t>
      </w:r>
    </w:p>
    <w:p w14:paraId="0AE3EDEE" w14:textId="77777777" w:rsidR="00B52BD9" w:rsidRPr="003C0714" w:rsidRDefault="003C0714" w:rsidP="003C0714">
      <w:pPr>
        <w:jc w:val="both"/>
        <w:rPr>
          <w:rFonts w:ascii="Courier New" w:hAnsi="Courier New"/>
          <w:sz w:val="24"/>
        </w:rPr>
      </w:pPr>
      <w:r w:rsidRPr="003C0714">
        <w:rPr>
          <w:rFonts w:ascii="Courier New" w:hAnsi="Courier New"/>
        </w:rPr>
        <w:t>}</w:t>
      </w:r>
    </w:p>
    <w:p w14:paraId="652B8A1E" w14:textId="77777777" w:rsidR="003C0714" w:rsidRDefault="003C0714">
      <w:pPr>
        <w:jc w:val="both"/>
        <w:rPr>
          <w:sz w:val="24"/>
        </w:rPr>
      </w:pPr>
    </w:p>
    <w:p w14:paraId="525E85C0" w14:textId="77777777" w:rsidR="009504D2" w:rsidRDefault="000472C4">
      <w:pPr>
        <w:jc w:val="both"/>
        <w:rPr>
          <w:sz w:val="24"/>
        </w:rPr>
      </w:pPr>
      <w:r>
        <w:rPr>
          <w:sz w:val="24"/>
        </w:rPr>
        <w:t xml:space="preserve">Remember that a string in C is a </w:t>
      </w:r>
      <w:r w:rsidRPr="00670B5E">
        <w:rPr>
          <w:rStyle w:val="CN11Char"/>
        </w:rPr>
        <w:t>char</w:t>
      </w:r>
      <w:r>
        <w:rPr>
          <w:sz w:val="24"/>
        </w:rPr>
        <w:t xml:space="preserve"> array</w:t>
      </w:r>
      <w:r w:rsidR="00B4568A">
        <w:rPr>
          <w:sz w:val="24"/>
        </w:rPr>
        <w:t xml:space="preserve">, not a </w:t>
      </w:r>
      <w:r w:rsidR="001A515F">
        <w:rPr>
          <w:sz w:val="24"/>
        </w:rPr>
        <w:t>separate data type as it is in J</w:t>
      </w:r>
      <w:r w:rsidR="00B4568A">
        <w:rPr>
          <w:sz w:val="24"/>
        </w:rPr>
        <w:t>ava</w:t>
      </w:r>
      <w:r>
        <w:rPr>
          <w:sz w:val="24"/>
        </w:rPr>
        <w:t xml:space="preserve">.  Recall also that arrays in C cannot be queried as to their length.  How then does </w:t>
      </w:r>
      <w:r w:rsidRPr="00670B5E">
        <w:rPr>
          <w:rStyle w:val="CN11Char"/>
        </w:rPr>
        <w:t>strlen()</w:t>
      </w:r>
      <w:r>
        <w:rPr>
          <w:sz w:val="24"/>
        </w:rPr>
        <w:t xml:space="preserve"> work?  Actually a string in C is a little</w:t>
      </w:r>
      <w:r w:rsidR="0004571C">
        <w:rPr>
          <w:sz w:val="24"/>
        </w:rPr>
        <w:t xml:space="preserve"> bit</w:t>
      </w:r>
      <w:r>
        <w:rPr>
          <w:sz w:val="24"/>
        </w:rPr>
        <w:t xml:space="preserve"> more than a </w:t>
      </w:r>
      <w:r w:rsidRPr="00670B5E">
        <w:rPr>
          <w:rStyle w:val="CN11Char"/>
        </w:rPr>
        <w:t>char</w:t>
      </w:r>
      <w:r>
        <w:rPr>
          <w:sz w:val="24"/>
        </w:rPr>
        <w:t xml:space="preserve"> array.  By convention C strings are terminated by the null character </w:t>
      </w:r>
      <w:r w:rsidRPr="000472C4">
        <w:rPr>
          <w:rFonts w:ascii="Courier New" w:hAnsi="Courier New"/>
        </w:rPr>
        <w:t>'</w:t>
      </w:r>
      <w:r w:rsidRPr="00670B5E">
        <w:rPr>
          <w:rStyle w:val="CN11Char"/>
        </w:rPr>
        <w:t>\0</w:t>
      </w:r>
      <w:r w:rsidRPr="000472C4">
        <w:rPr>
          <w:rFonts w:ascii="Courier New" w:hAnsi="Courier New"/>
        </w:rPr>
        <w:t>'</w:t>
      </w:r>
      <w:r>
        <w:rPr>
          <w:sz w:val="24"/>
        </w:rPr>
        <w:t xml:space="preserve">.  This character acts as a sentinel, telling the functions in </w:t>
      </w:r>
      <w:r w:rsidRPr="00670B5E">
        <w:rPr>
          <w:rStyle w:val="CN11Char"/>
        </w:rPr>
        <w:t>string.h</w:t>
      </w:r>
      <w:r>
        <w:rPr>
          <w:sz w:val="24"/>
        </w:rPr>
        <w:t xml:space="preserve"> </w:t>
      </w:r>
      <w:r w:rsidR="007161DF">
        <w:rPr>
          <w:sz w:val="24"/>
        </w:rPr>
        <w:t xml:space="preserve">where the end of the string is.  Function </w:t>
      </w:r>
      <w:r w:rsidR="007161DF" w:rsidRPr="00670B5E">
        <w:rPr>
          <w:rStyle w:val="CN11Char"/>
        </w:rPr>
        <w:t>strlen()</w:t>
      </w:r>
      <w:r w:rsidR="007161DF">
        <w:rPr>
          <w:sz w:val="24"/>
        </w:rPr>
        <w:t xml:space="preserve"> returns the number of characters in its </w:t>
      </w:r>
      <w:r w:rsidR="007161DF" w:rsidRPr="00670B5E">
        <w:rPr>
          <w:rStyle w:val="CN11Char"/>
        </w:rPr>
        <w:t>char*</w:t>
      </w:r>
      <w:r w:rsidR="007161DF">
        <w:rPr>
          <w:sz w:val="24"/>
        </w:rPr>
        <w:t xml:space="preserve"> (</w:t>
      </w:r>
      <w:r w:rsidR="007161DF" w:rsidRPr="00670B5E">
        <w:rPr>
          <w:rStyle w:val="CN11Char"/>
        </w:rPr>
        <w:t>char</w:t>
      </w:r>
      <w:r w:rsidR="007161DF">
        <w:rPr>
          <w:sz w:val="24"/>
        </w:rPr>
        <w:t xml:space="preserve"> arr</w:t>
      </w:r>
      <w:r w:rsidR="0004571C">
        <w:rPr>
          <w:sz w:val="24"/>
        </w:rPr>
        <w:t>ay) argument up to</w:t>
      </w:r>
      <w:r w:rsidR="007161DF">
        <w:rPr>
          <w:sz w:val="24"/>
        </w:rPr>
        <w:t xml:space="preserve"> </w:t>
      </w:r>
      <w:r w:rsidR="0004571C">
        <w:rPr>
          <w:sz w:val="24"/>
        </w:rPr>
        <w:t>(but not including)</w:t>
      </w:r>
      <w:r w:rsidR="007161DF">
        <w:rPr>
          <w:sz w:val="24"/>
        </w:rPr>
        <w:t xml:space="preserve"> the null character.</w:t>
      </w:r>
    </w:p>
    <w:p w14:paraId="7F126191" w14:textId="77777777" w:rsidR="009504D2" w:rsidRDefault="009504D2">
      <w:pPr>
        <w:jc w:val="both"/>
        <w:rPr>
          <w:sz w:val="24"/>
        </w:rPr>
      </w:pPr>
    </w:p>
    <w:p w14:paraId="7F35E4D8" w14:textId="7FF9201A" w:rsidR="0004571C" w:rsidRDefault="0004571C">
      <w:pPr>
        <w:jc w:val="both"/>
        <w:rPr>
          <w:sz w:val="24"/>
        </w:rPr>
      </w:pPr>
      <w:r>
        <w:rPr>
          <w:sz w:val="24"/>
        </w:rPr>
        <w:t xml:space="preserve">One more </w:t>
      </w:r>
      <w:r w:rsidR="00AB592C">
        <w:rPr>
          <w:sz w:val="24"/>
        </w:rPr>
        <w:t>question should be answered here</w:t>
      </w:r>
      <w:r>
        <w:rPr>
          <w:sz w:val="24"/>
        </w:rPr>
        <w:t>.  Are arrays in C passed by value or by reference?  O</w:t>
      </w:r>
      <w:r w:rsidR="00AB592C">
        <w:rPr>
          <w:sz w:val="24"/>
        </w:rPr>
        <w:t>bviously by reference, for otherwise functions</w:t>
      </w:r>
      <w:r w:rsidR="00F945F4">
        <w:rPr>
          <w:sz w:val="24"/>
        </w:rPr>
        <w:t xml:space="preserve"> that do not have a return </w:t>
      </w:r>
      <w:r w:rsidR="00AB592C">
        <w:rPr>
          <w:sz w:val="24"/>
        </w:rPr>
        <w:t xml:space="preserve">like </w:t>
      </w:r>
      <w:r w:rsidR="00AB592C" w:rsidRPr="00670B5E">
        <w:rPr>
          <w:rStyle w:val="CN11Char"/>
        </w:rPr>
        <w:t>stringReverse()</w:t>
      </w:r>
      <w:r w:rsidR="00AB592C">
        <w:rPr>
          <w:sz w:val="24"/>
        </w:rPr>
        <w:t xml:space="preserve"> would have no effect on their array arguments outside the function call.  I</w:t>
      </w:r>
      <w:r w:rsidR="00884F07">
        <w:rPr>
          <w:sz w:val="24"/>
        </w:rPr>
        <w:t>n fact an array name in C is</w:t>
      </w:r>
      <w:r w:rsidR="00AB592C">
        <w:rPr>
          <w:sz w:val="24"/>
        </w:rPr>
        <w:t xml:space="preserve"> literally the address of (i.e. a pointer to) the first element in the array.  Arrays, strings, and pointer variables in C will be discussed in subsequent lab assignments.</w:t>
      </w:r>
    </w:p>
    <w:p w14:paraId="519930DF" w14:textId="77777777" w:rsidR="009504D2" w:rsidRDefault="009504D2">
      <w:pPr>
        <w:jc w:val="both"/>
        <w:rPr>
          <w:sz w:val="24"/>
        </w:rPr>
      </w:pPr>
    </w:p>
    <w:p w14:paraId="52EBBE45" w14:textId="00BFD413" w:rsidR="00CC2D87" w:rsidRDefault="00AB592C">
      <w:pPr>
        <w:jc w:val="both"/>
        <w:rPr>
          <w:sz w:val="24"/>
        </w:rPr>
      </w:pPr>
      <w:r>
        <w:rPr>
          <w:sz w:val="24"/>
        </w:rPr>
        <w:t xml:space="preserve">Write a </w:t>
      </w:r>
      <w:r w:rsidR="00841CDD">
        <w:rPr>
          <w:sz w:val="24"/>
        </w:rPr>
        <w:t>Makefile</w:t>
      </w:r>
      <w:r>
        <w:rPr>
          <w:sz w:val="24"/>
        </w:rPr>
        <w:t xml:space="preserve"> </w:t>
      </w:r>
      <w:r w:rsidR="00777777">
        <w:rPr>
          <w:sz w:val="24"/>
        </w:rPr>
        <w:t>that</w:t>
      </w:r>
      <w:r>
        <w:rPr>
          <w:sz w:val="24"/>
        </w:rPr>
        <w:t xml:space="preserve"> creates an executable binary file called </w:t>
      </w:r>
      <w:r w:rsidR="00F40A45">
        <w:rPr>
          <w:rStyle w:val="CN11Char"/>
        </w:rPr>
        <w:t>f</w:t>
      </w:r>
      <w:r w:rsidRPr="00670B5E">
        <w:rPr>
          <w:rStyle w:val="CN11Char"/>
        </w:rPr>
        <w:t>ileReverse</w:t>
      </w:r>
      <w:r>
        <w:rPr>
          <w:sz w:val="24"/>
        </w:rPr>
        <w:t xml:space="preserve">, and includes a </w:t>
      </w:r>
      <w:r w:rsidRPr="00670B5E">
        <w:rPr>
          <w:rStyle w:val="CN11Char"/>
        </w:rPr>
        <w:t>clean</w:t>
      </w:r>
      <w:r>
        <w:rPr>
          <w:sz w:val="24"/>
        </w:rPr>
        <w:t xml:space="preserve"> utility. </w:t>
      </w:r>
      <w:r w:rsidR="005E67B4">
        <w:rPr>
          <w:sz w:val="24"/>
        </w:rPr>
        <w:t xml:space="preserve">The </w:t>
      </w:r>
      <w:r w:rsidR="00BF7089">
        <w:rPr>
          <w:sz w:val="24"/>
        </w:rPr>
        <w:t>Lab3</w:t>
      </w:r>
      <w:r w:rsidR="005E67B4">
        <w:rPr>
          <w:sz w:val="24"/>
        </w:rPr>
        <w:t xml:space="preserve"> folder should con</w:t>
      </w:r>
      <w:r w:rsidR="00F96482">
        <w:rPr>
          <w:sz w:val="24"/>
        </w:rPr>
        <w:t>t</w:t>
      </w:r>
      <w:r w:rsidR="005E67B4">
        <w:rPr>
          <w:sz w:val="24"/>
        </w:rPr>
        <w:t>a</w:t>
      </w:r>
      <w:r w:rsidR="00F96482">
        <w:rPr>
          <w:sz w:val="24"/>
        </w:rPr>
        <w:t>in</w:t>
      </w:r>
      <w:r w:rsidR="0039644F">
        <w:rPr>
          <w:sz w:val="24"/>
        </w:rPr>
        <w:t xml:space="preserve">: </w:t>
      </w:r>
      <w:r w:rsidR="00F40A45">
        <w:rPr>
          <w:rStyle w:val="CN11Char"/>
        </w:rPr>
        <w:t>f</w:t>
      </w:r>
      <w:r w:rsidR="0004571C" w:rsidRPr="00670B5E">
        <w:rPr>
          <w:rStyle w:val="CN11Char"/>
        </w:rPr>
        <w:t>ileReverse.c</w:t>
      </w:r>
      <w:r w:rsidR="004F3A6B">
        <w:rPr>
          <w:sz w:val="24"/>
        </w:rPr>
        <w:t>.</w:t>
      </w:r>
      <w:r w:rsidR="006214AF">
        <w:rPr>
          <w:sz w:val="24"/>
        </w:rPr>
        <w:t xml:space="preserve">  </w:t>
      </w:r>
      <w:r w:rsidR="006214AF">
        <w:rPr>
          <w:rStyle w:val="CN11Char"/>
        </w:rPr>
        <w:t>Makefile</w:t>
      </w:r>
      <w:r w:rsidR="006214AF">
        <w:rPr>
          <w:sz w:val="24"/>
        </w:rPr>
        <w:t xml:space="preserve">, and </w:t>
      </w:r>
      <w:r w:rsidR="006214AF" w:rsidRPr="006214AF">
        <w:rPr>
          <w:rFonts w:ascii="Courier New" w:hAnsi="Courier New"/>
          <w:sz w:val="22"/>
          <w:szCs w:val="22"/>
        </w:rPr>
        <w:t>README</w:t>
      </w:r>
      <w:r w:rsidR="006214AF">
        <w:rPr>
          <w:sz w:val="24"/>
        </w:rPr>
        <w:t xml:space="preserve">. </w:t>
      </w:r>
      <w:r w:rsidR="00CC2D87">
        <w:rPr>
          <w:sz w:val="24"/>
        </w:rPr>
        <w:t xml:space="preserve">The checking script will need the files </w:t>
      </w:r>
      <w:r w:rsidR="00CC2D87" w:rsidRPr="00CC2D87">
        <w:rPr>
          <w:rFonts w:ascii="Courier New" w:hAnsi="Courier New"/>
          <w:sz w:val="24"/>
        </w:rPr>
        <w:t>gettysburg.txt</w:t>
      </w:r>
      <w:r w:rsidR="00CC2D87">
        <w:rPr>
          <w:sz w:val="24"/>
        </w:rPr>
        <w:t xml:space="preserve"> and </w:t>
      </w:r>
      <w:r w:rsidR="00CC2D87" w:rsidRPr="00CC2D87">
        <w:rPr>
          <w:rFonts w:ascii="Courier New" w:hAnsi="Courier New"/>
          <w:sz w:val="24"/>
        </w:rPr>
        <w:t>gettysburg-reversed.txt</w:t>
      </w:r>
      <w:r w:rsidR="00CC2D87">
        <w:rPr>
          <w:sz w:val="24"/>
        </w:rPr>
        <w:t xml:space="preserve"> from Lab2. Simply copy those files in the Lab3 directory.</w:t>
      </w:r>
    </w:p>
    <w:p w14:paraId="490A3AAE" w14:textId="77777777" w:rsidR="00C029B8" w:rsidRDefault="00C029B8">
      <w:pPr>
        <w:jc w:val="both"/>
        <w:rPr>
          <w:sz w:val="24"/>
        </w:rPr>
      </w:pPr>
    </w:p>
    <w:p w14:paraId="287A0C2A" w14:textId="77777777" w:rsidR="00C029B8" w:rsidRDefault="00C029B8">
      <w:pPr>
        <w:jc w:val="both"/>
        <w:rPr>
          <w:sz w:val="24"/>
        </w:rPr>
      </w:pPr>
    </w:p>
    <w:p w14:paraId="1CBFC9F3" w14:textId="77777777" w:rsidR="00C029B8" w:rsidRDefault="00C029B8" w:rsidP="00C029B8">
      <w:pPr>
        <w:rPr>
          <w:b/>
          <w:sz w:val="24"/>
        </w:rPr>
      </w:pPr>
      <w:r w:rsidRPr="008C09C7">
        <w:rPr>
          <w:b/>
          <w:sz w:val="24"/>
        </w:rPr>
        <w:t>Grading:</w:t>
      </w:r>
    </w:p>
    <w:p w14:paraId="699EFCE2" w14:textId="2188EDA4" w:rsidR="00C029B8" w:rsidRPr="008C09C7" w:rsidRDefault="00C029B8" w:rsidP="00C029B8">
      <w:pPr>
        <w:rPr>
          <w:b/>
          <w:sz w:val="24"/>
        </w:rPr>
      </w:pPr>
      <w:r>
        <w:rPr>
          <w:b/>
          <w:sz w:val="24"/>
        </w:rPr>
        <w:t xml:space="preserve">      </w:t>
      </w:r>
    </w:p>
    <w:p w14:paraId="13585CAC" w14:textId="77777777" w:rsidR="00C029B8" w:rsidRDefault="00C029B8" w:rsidP="00C029B8">
      <w:pPr>
        <w:pStyle w:val="ListParagraph"/>
        <w:numPr>
          <w:ilvl w:val="0"/>
          <w:numId w:val="9"/>
        </w:numPr>
        <w:rPr>
          <w:sz w:val="24"/>
        </w:rPr>
      </w:pPr>
      <w:r>
        <w:rPr>
          <w:sz w:val="24"/>
        </w:rPr>
        <w:t>(10 points) Everything done correctly</w:t>
      </w:r>
    </w:p>
    <w:p w14:paraId="37FD3A39" w14:textId="558A7B99" w:rsidR="00C029B8" w:rsidRDefault="00C029B8" w:rsidP="00C029B8">
      <w:pPr>
        <w:pStyle w:val="ListParagraph"/>
        <w:numPr>
          <w:ilvl w:val="0"/>
          <w:numId w:val="9"/>
        </w:numPr>
        <w:rPr>
          <w:sz w:val="24"/>
        </w:rPr>
      </w:pPr>
      <w:r>
        <w:rPr>
          <w:sz w:val="24"/>
        </w:rPr>
        <w:t>(</w:t>
      </w:r>
      <w:r w:rsidR="005904CF">
        <w:rPr>
          <w:sz w:val="24"/>
        </w:rPr>
        <w:t>4</w:t>
      </w:r>
      <w:r>
        <w:rPr>
          <w:sz w:val="24"/>
        </w:rPr>
        <w:t xml:space="preserve"> points) FileReverse.c compiles </w:t>
      </w:r>
      <w:r w:rsidR="005904CF">
        <w:rPr>
          <w:sz w:val="24"/>
        </w:rPr>
        <w:t>but occasionally gives incorrect output.</w:t>
      </w:r>
    </w:p>
    <w:p w14:paraId="6D3170C3" w14:textId="77777777" w:rsidR="00C029B8" w:rsidRDefault="00C029B8">
      <w:pPr>
        <w:jc w:val="both"/>
        <w:rPr>
          <w:sz w:val="24"/>
        </w:rPr>
      </w:pPr>
    </w:p>
    <w:p w14:paraId="5543446A" w14:textId="77777777" w:rsidR="0043207B" w:rsidRPr="0043207B" w:rsidRDefault="0043207B">
      <w:pPr>
        <w:jc w:val="both"/>
        <w:rPr>
          <w:sz w:val="24"/>
        </w:rPr>
      </w:pPr>
    </w:p>
    <w:sectPr w:rsidR="0043207B" w:rsidRPr="0043207B" w:rsidSect="00B664E6">
      <w:footerReference w:type="even" r:id="rId12"/>
      <w:footerReference w:type="default" r:id="rId13"/>
      <w:pgSz w:w="12240" w:h="15840"/>
      <w:pgMar w:top="720" w:right="720" w:bottom="720" w:left="720" w:header="0" w:footer="576"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8DB76A" w14:textId="77777777" w:rsidR="00C5105C" w:rsidRDefault="00C5105C">
      <w:r>
        <w:separator/>
      </w:r>
    </w:p>
  </w:endnote>
  <w:endnote w:type="continuationSeparator" w:id="0">
    <w:p w14:paraId="6CDA4015" w14:textId="77777777" w:rsidR="00C5105C" w:rsidRDefault="00C510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auto"/>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84D56" w14:textId="77777777" w:rsidR="00A23068" w:rsidRDefault="00A230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47B9629" w14:textId="77777777" w:rsidR="00A23068" w:rsidRDefault="00A230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2CEF0" w14:textId="77777777" w:rsidR="00A23068" w:rsidRDefault="00A230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A1AB1">
      <w:rPr>
        <w:rStyle w:val="PageNumber"/>
        <w:noProof/>
      </w:rPr>
      <w:t>11</w:t>
    </w:r>
    <w:r>
      <w:rPr>
        <w:rStyle w:val="PageNumber"/>
      </w:rPr>
      <w:fldChar w:fldCharType="end"/>
    </w:r>
  </w:p>
  <w:p w14:paraId="0529BBB6" w14:textId="77777777" w:rsidR="00A23068" w:rsidRDefault="00A230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A64AD" w14:textId="77777777" w:rsidR="00C5105C" w:rsidRDefault="00C5105C">
      <w:r>
        <w:separator/>
      </w:r>
    </w:p>
  </w:footnote>
  <w:footnote w:type="continuationSeparator" w:id="0">
    <w:p w14:paraId="43062C84" w14:textId="77777777" w:rsidR="00C5105C" w:rsidRDefault="00C510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289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1755A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2520B13"/>
    <w:multiLevelType w:val="hybridMultilevel"/>
    <w:tmpl w:val="F01E7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6420F"/>
    <w:multiLevelType w:val="singleLevel"/>
    <w:tmpl w:val="100CE506"/>
    <w:lvl w:ilvl="0">
      <w:start w:val="1"/>
      <w:numFmt w:val="decimal"/>
      <w:lvlText w:val="%1."/>
      <w:lvlJc w:val="left"/>
      <w:pPr>
        <w:tabs>
          <w:tab w:val="num" w:pos="1080"/>
        </w:tabs>
        <w:ind w:left="1080" w:hanging="360"/>
      </w:pPr>
      <w:rPr>
        <w:rFonts w:hint="default"/>
      </w:rPr>
    </w:lvl>
  </w:abstractNum>
  <w:abstractNum w:abstractNumId="4" w15:restartNumberingAfterBreak="0">
    <w:nsid w:val="302F3D08"/>
    <w:multiLevelType w:val="hybridMultilevel"/>
    <w:tmpl w:val="7A7A31A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C013A08"/>
    <w:multiLevelType w:val="singleLevel"/>
    <w:tmpl w:val="EB12B5F2"/>
    <w:lvl w:ilvl="0">
      <w:numFmt w:val="decimal"/>
      <w:lvlText w:val="%1"/>
      <w:lvlJc w:val="left"/>
      <w:pPr>
        <w:tabs>
          <w:tab w:val="num" w:pos="2160"/>
        </w:tabs>
        <w:ind w:left="2160" w:hanging="1140"/>
      </w:pPr>
      <w:rPr>
        <w:rFonts w:hint="default"/>
        <w:b w:val="0"/>
      </w:rPr>
    </w:lvl>
  </w:abstractNum>
  <w:abstractNum w:abstractNumId="6" w15:restartNumberingAfterBreak="0">
    <w:nsid w:val="5C8933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620D4BDC"/>
    <w:multiLevelType w:val="singleLevel"/>
    <w:tmpl w:val="EB12B5F2"/>
    <w:lvl w:ilvl="0">
      <w:numFmt w:val="decimal"/>
      <w:lvlText w:val="%1"/>
      <w:lvlJc w:val="left"/>
      <w:pPr>
        <w:tabs>
          <w:tab w:val="num" w:pos="2160"/>
        </w:tabs>
        <w:ind w:left="2160" w:hanging="1140"/>
      </w:pPr>
      <w:rPr>
        <w:rFonts w:hint="default"/>
        <w:b w:val="0"/>
      </w:rPr>
    </w:lvl>
  </w:abstractNum>
  <w:abstractNum w:abstractNumId="8" w15:restartNumberingAfterBreak="0">
    <w:nsid w:val="73846EA3"/>
    <w:multiLevelType w:val="singleLevel"/>
    <w:tmpl w:val="EB12B5F2"/>
    <w:lvl w:ilvl="0">
      <w:numFmt w:val="decimal"/>
      <w:lvlText w:val="%1"/>
      <w:lvlJc w:val="left"/>
      <w:pPr>
        <w:tabs>
          <w:tab w:val="num" w:pos="2160"/>
        </w:tabs>
        <w:ind w:left="2160" w:hanging="1140"/>
      </w:pPr>
      <w:rPr>
        <w:rFonts w:hint="default"/>
        <w:b w:val="0"/>
      </w:rPr>
    </w:lvl>
  </w:abstractNum>
  <w:num w:numId="1">
    <w:abstractNumId w:val="7"/>
  </w:num>
  <w:num w:numId="2">
    <w:abstractNumId w:val="5"/>
  </w:num>
  <w:num w:numId="3">
    <w:abstractNumId w:val="8"/>
  </w:num>
  <w:num w:numId="4">
    <w:abstractNumId w:val="3"/>
  </w:num>
  <w:num w:numId="5">
    <w:abstractNumId w:val="0"/>
  </w:num>
  <w:num w:numId="6">
    <w:abstractNumId w:val="1"/>
  </w:num>
  <w:num w:numId="7">
    <w:abstractNumId w:val="6"/>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yan Lopez">
    <w15:presenceInfo w15:providerId="Windows Live" w15:userId="35f20f83b61c44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4FE0"/>
    <w:rsid w:val="00007D30"/>
    <w:rsid w:val="00010D5F"/>
    <w:rsid w:val="00016435"/>
    <w:rsid w:val="00022A17"/>
    <w:rsid w:val="000259FE"/>
    <w:rsid w:val="0004571C"/>
    <w:rsid w:val="000472C4"/>
    <w:rsid w:val="0006243E"/>
    <w:rsid w:val="00064952"/>
    <w:rsid w:val="0007577E"/>
    <w:rsid w:val="00085455"/>
    <w:rsid w:val="000874E6"/>
    <w:rsid w:val="0009530C"/>
    <w:rsid w:val="0009756F"/>
    <w:rsid w:val="000A4DBE"/>
    <w:rsid w:val="000B218C"/>
    <w:rsid w:val="000B225E"/>
    <w:rsid w:val="000C0684"/>
    <w:rsid w:val="000D4957"/>
    <w:rsid w:val="000D772E"/>
    <w:rsid w:val="00105A69"/>
    <w:rsid w:val="001165EA"/>
    <w:rsid w:val="00136D0D"/>
    <w:rsid w:val="00144AD8"/>
    <w:rsid w:val="00144C73"/>
    <w:rsid w:val="00164FE0"/>
    <w:rsid w:val="00176407"/>
    <w:rsid w:val="00186B2E"/>
    <w:rsid w:val="00193D28"/>
    <w:rsid w:val="00194881"/>
    <w:rsid w:val="001A515F"/>
    <w:rsid w:val="001A62EB"/>
    <w:rsid w:val="001A6320"/>
    <w:rsid w:val="001A6E65"/>
    <w:rsid w:val="001B02EB"/>
    <w:rsid w:val="001B4162"/>
    <w:rsid w:val="001C3D4C"/>
    <w:rsid w:val="001C6771"/>
    <w:rsid w:val="001C7BE1"/>
    <w:rsid w:val="001D0FCB"/>
    <w:rsid w:val="001E12FF"/>
    <w:rsid w:val="001F1CCC"/>
    <w:rsid w:val="00204292"/>
    <w:rsid w:val="00206328"/>
    <w:rsid w:val="00223E52"/>
    <w:rsid w:val="002364BC"/>
    <w:rsid w:val="00241F4E"/>
    <w:rsid w:val="00242ADD"/>
    <w:rsid w:val="0024481F"/>
    <w:rsid w:val="00250EF4"/>
    <w:rsid w:val="00251567"/>
    <w:rsid w:val="00251C74"/>
    <w:rsid w:val="00273B77"/>
    <w:rsid w:val="0027638C"/>
    <w:rsid w:val="002943B7"/>
    <w:rsid w:val="002B290B"/>
    <w:rsid w:val="002E17F1"/>
    <w:rsid w:val="002E5C7A"/>
    <w:rsid w:val="002E6C07"/>
    <w:rsid w:val="002F4319"/>
    <w:rsid w:val="00332809"/>
    <w:rsid w:val="00335D0A"/>
    <w:rsid w:val="003443C3"/>
    <w:rsid w:val="003467F9"/>
    <w:rsid w:val="00352FAB"/>
    <w:rsid w:val="003568DC"/>
    <w:rsid w:val="00361232"/>
    <w:rsid w:val="003626B3"/>
    <w:rsid w:val="003636F4"/>
    <w:rsid w:val="003662E0"/>
    <w:rsid w:val="00371564"/>
    <w:rsid w:val="00374760"/>
    <w:rsid w:val="00375C43"/>
    <w:rsid w:val="00376CDF"/>
    <w:rsid w:val="003808E9"/>
    <w:rsid w:val="00380F48"/>
    <w:rsid w:val="00384D8D"/>
    <w:rsid w:val="0038626C"/>
    <w:rsid w:val="00391F4B"/>
    <w:rsid w:val="00395853"/>
    <w:rsid w:val="0039644F"/>
    <w:rsid w:val="003A0B71"/>
    <w:rsid w:val="003A7F61"/>
    <w:rsid w:val="003C0714"/>
    <w:rsid w:val="003D0B7E"/>
    <w:rsid w:val="003D132B"/>
    <w:rsid w:val="003E0919"/>
    <w:rsid w:val="003E6790"/>
    <w:rsid w:val="003E79B1"/>
    <w:rsid w:val="003F13A6"/>
    <w:rsid w:val="003F20A7"/>
    <w:rsid w:val="003F49EF"/>
    <w:rsid w:val="00402D4D"/>
    <w:rsid w:val="00420644"/>
    <w:rsid w:val="0043207B"/>
    <w:rsid w:val="00434190"/>
    <w:rsid w:val="00434B7C"/>
    <w:rsid w:val="00453094"/>
    <w:rsid w:val="00456A70"/>
    <w:rsid w:val="00460B88"/>
    <w:rsid w:val="00472B08"/>
    <w:rsid w:val="00474241"/>
    <w:rsid w:val="004748CF"/>
    <w:rsid w:val="0048486B"/>
    <w:rsid w:val="004873E8"/>
    <w:rsid w:val="0048779A"/>
    <w:rsid w:val="0049218F"/>
    <w:rsid w:val="0049236A"/>
    <w:rsid w:val="004A3B74"/>
    <w:rsid w:val="004C0737"/>
    <w:rsid w:val="004D508E"/>
    <w:rsid w:val="004E3AC8"/>
    <w:rsid w:val="004F3A6B"/>
    <w:rsid w:val="00505694"/>
    <w:rsid w:val="0051050E"/>
    <w:rsid w:val="00511752"/>
    <w:rsid w:val="00522E76"/>
    <w:rsid w:val="00556365"/>
    <w:rsid w:val="00567E6E"/>
    <w:rsid w:val="005718F7"/>
    <w:rsid w:val="005814FC"/>
    <w:rsid w:val="005904CF"/>
    <w:rsid w:val="005B39A9"/>
    <w:rsid w:val="005B41B4"/>
    <w:rsid w:val="005C54DB"/>
    <w:rsid w:val="005C58B5"/>
    <w:rsid w:val="005E6289"/>
    <w:rsid w:val="005E67B4"/>
    <w:rsid w:val="005F5119"/>
    <w:rsid w:val="005F7D01"/>
    <w:rsid w:val="006018B1"/>
    <w:rsid w:val="00601ECA"/>
    <w:rsid w:val="006045EA"/>
    <w:rsid w:val="00616242"/>
    <w:rsid w:val="00617F5A"/>
    <w:rsid w:val="006214AF"/>
    <w:rsid w:val="0064299E"/>
    <w:rsid w:val="0065021F"/>
    <w:rsid w:val="00670B5E"/>
    <w:rsid w:val="00671165"/>
    <w:rsid w:val="00675C5F"/>
    <w:rsid w:val="00681351"/>
    <w:rsid w:val="0069529F"/>
    <w:rsid w:val="006A1024"/>
    <w:rsid w:val="006A3629"/>
    <w:rsid w:val="006B2314"/>
    <w:rsid w:val="006C586A"/>
    <w:rsid w:val="006C5A54"/>
    <w:rsid w:val="006D72DB"/>
    <w:rsid w:val="006E13F8"/>
    <w:rsid w:val="006F4F89"/>
    <w:rsid w:val="007161DF"/>
    <w:rsid w:val="007165CD"/>
    <w:rsid w:val="00720EA0"/>
    <w:rsid w:val="00721B69"/>
    <w:rsid w:val="00721C48"/>
    <w:rsid w:val="00746012"/>
    <w:rsid w:val="00746418"/>
    <w:rsid w:val="007566AC"/>
    <w:rsid w:val="007604C0"/>
    <w:rsid w:val="007703B2"/>
    <w:rsid w:val="00773D09"/>
    <w:rsid w:val="00773FED"/>
    <w:rsid w:val="0077776F"/>
    <w:rsid w:val="00777777"/>
    <w:rsid w:val="0078194F"/>
    <w:rsid w:val="0078364D"/>
    <w:rsid w:val="00784C5D"/>
    <w:rsid w:val="007871C5"/>
    <w:rsid w:val="00790F3F"/>
    <w:rsid w:val="00794F5D"/>
    <w:rsid w:val="00796F40"/>
    <w:rsid w:val="00797E2A"/>
    <w:rsid w:val="007A2F7A"/>
    <w:rsid w:val="007B0A0E"/>
    <w:rsid w:val="007B36A4"/>
    <w:rsid w:val="007B3BA0"/>
    <w:rsid w:val="007E62A0"/>
    <w:rsid w:val="008001A1"/>
    <w:rsid w:val="008010C0"/>
    <w:rsid w:val="0080153F"/>
    <w:rsid w:val="008065E6"/>
    <w:rsid w:val="008115D4"/>
    <w:rsid w:val="00822587"/>
    <w:rsid w:val="00833CE3"/>
    <w:rsid w:val="00834A68"/>
    <w:rsid w:val="00841CDD"/>
    <w:rsid w:val="0084689B"/>
    <w:rsid w:val="008474F0"/>
    <w:rsid w:val="00863CEB"/>
    <w:rsid w:val="00881EDC"/>
    <w:rsid w:val="00884F07"/>
    <w:rsid w:val="008911F1"/>
    <w:rsid w:val="008B1F6E"/>
    <w:rsid w:val="008B6D12"/>
    <w:rsid w:val="008C240D"/>
    <w:rsid w:val="008D25DD"/>
    <w:rsid w:val="008E1DBC"/>
    <w:rsid w:val="00901F01"/>
    <w:rsid w:val="0090270B"/>
    <w:rsid w:val="0090477D"/>
    <w:rsid w:val="00904D99"/>
    <w:rsid w:val="00922524"/>
    <w:rsid w:val="00925DE0"/>
    <w:rsid w:val="00935CA9"/>
    <w:rsid w:val="00943ED3"/>
    <w:rsid w:val="0094790C"/>
    <w:rsid w:val="009504D2"/>
    <w:rsid w:val="0096354E"/>
    <w:rsid w:val="0097762F"/>
    <w:rsid w:val="00980ECC"/>
    <w:rsid w:val="00990334"/>
    <w:rsid w:val="00997C4C"/>
    <w:rsid w:val="009A1882"/>
    <w:rsid w:val="009B4FCC"/>
    <w:rsid w:val="009C085E"/>
    <w:rsid w:val="009C7097"/>
    <w:rsid w:val="009D4082"/>
    <w:rsid w:val="009D52AC"/>
    <w:rsid w:val="009D5A31"/>
    <w:rsid w:val="009D5A86"/>
    <w:rsid w:val="009E77FA"/>
    <w:rsid w:val="009F0AB8"/>
    <w:rsid w:val="009F1B95"/>
    <w:rsid w:val="00A0112C"/>
    <w:rsid w:val="00A02F4E"/>
    <w:rsid w:val="00A16E12"/>
    <w:rsid w:val="00A23068"/>
    <w:rsid w:val="00A24834"/>
    <w:rsid w:val="00A26430"/>
    <w:rsid w:val="00A30F3E"/>
    <w:rsid w:val="00A35C02"/>
    <w:rsid w:val="00A37B5B"/>
    <w:rsid w:val="00A64BA2"/>
    <w:rsid w:val="00A93E03"/>
    <w:rsid w:val="00AA077A"/>
    <w:rsid w:val="00AA13B2"/>
    <w:rsid w:val="00AA2EFB"/>
    <w:rsid w:val="00AB30DC"/>
    <w:rsid w:val="00AB3D3A"/>
    <w:rsid w:val="00AB592C"/>
    <w:rsid w:val="00AB7B58"/>
    <w:rsid w:val="00AE19C3"/>
    <w:rsid w:val="00AE58FF"/>
    <w:rsid w:val="00AE748C"/>
    <w:rsid w:val="00AF3998"/>
    <w:rsid w:val="00B06065"/>
    <w:rsid w:val="00B1634D"/>
    <w:rsid w:val="00B30B00"/>
    <w:rsid w:val="00B311E1"/>
    <w:rsid w:val="00B420B3"/>
    <w:rsid w:val="00B4568A"/>
    <w:rsid w:val="00B46E8D"/>
    <w:rsid w:val="00B47574"/>
    <w:rsid w:val="00B52BD9"/>
    <w:rsid w:val="00B53F9C"/>
    <w:rsid w:val="00B57AF9"/>
    <w:rsid w:val="00B664E6"/>
    <w:rsid w:val="00B71B7F"/>
    <w:rsid w:val="00B720B5"/>
    <w:rsid w:val="00B75505"/>
    <w:rsid w:val="00B757BE"/>
    <w:rsid w:val="00B81601"/>
    <w:rsid w:val="00B90DD7"/>
    <w:rsid w:val="00B92CD9"/>
    <w:rsid w:val="00B93310"/>
    <w:rsid w:val="00B952F8"/>
    <w:rsid w:val="00B95B88"/>
    <w:rsid w:val="00B97BD2"/>
    <w:rsid w:val="00BA0DF2"/>
    <w:rsid w:val="00BA328D"/>
    <w:rsid w:val="00BA4DFD"/>
    <w:rsid w:val="00BB2B81"/>
    <w:rsid w:val="00BC6B61"/>
    <w:rsid w:val="00BE596C"/>
    <w:rsid w:val="00BE7B24"/>
    <w:rsid w:val="00BF5D54"/>
    <w:rsid w:val="00BF7089"/>
    <w:rsid w:val="00C029B8"/>
    <w:rsid w:val="00C23809"/>
    <w:rsid w:val="00C26F8D"/>
    <w:rsid w:val="00C32B1E"/>
    <w:rsid w:val="00C361FD"/>
    <w:rsid w:val="00C37B28"/>
    <w:rsid w:val="00C5105C"/>
    <w:rsid w:val="00C63A95"/>
    <w:rsid w:val="00C66CDB"/>
    <w:rsid w:val="00C76ADD"/>
    <w:rsid w:val="00C814C6"/>
    <w:rsid w:val="00C81939"/>
    <w:rsid w:val="00C9752D"/>
    <w:rsid w:val="00CA1AB1"/>
    <w:rsid w:val="00CA21D1"/>
    <w:rsid w:val="00CA7605"/>
    <w:rsid w:val="00CB4C56"/>
    <w:rsid w:val="00CB5666"/>
    <w:rsid w:val="00CC2D87"/>
    <w:rsid w:val="00CD62C7"/>
    <w:rsid w:val="00CD7099"/>
    <w:rsid w:val="00CF0B64"/>
    <w:rsid w:val="00D15F8A"/>
    <w:rsid w:val="00D20E25"/>
    <w:rsid w:val="00D21D77"/>
    <w:rsid w:val="00D25C41"/>
    <w:rsid w:val="00D32304"/>
    <w:rsid w:val="00D3562B"/>
    <w:rsid w:val="00D375AE"/>
    <w:rsid w:val="00D3786E"/>
    <w:rsid w:val="00D436D3"/>
    <w:rsid w:val="00D462B1"/>
    <w:rsid w:val="00D464C0"/>
    <w:rsid w:val="00D47CA0"/>
    <w:rsid w:val="00D47EC7"/>
    <w:rsid w:val="00D53F84"/>
    <w:rsid w:val="00D62B27"/>
    <w:rsid w:val="00D7616A"/>
    <w:rsid w:val="00D81C1F"/>
    <w:rsid w:val="00D83225"/>
    <w:rsid w:val="00D847BA"/>
    <w:rsid w:val="00D9539B"/>
    <w:rsid w:val="00D96842"/>
    <w:rsid w:val="00DB5C1B"/>
    <w:rsid w:val="00DB64C6"/>
    <w:rsid w:val="00DC7F7A"/>
    <w:rsid w:val="00DD14F8"/>
    <w:rsid w:val="00DD1574"/>
    <w:rsid w:val="00DD3ABE"/>
    <w:rsid w:val="00DE4162"/>
    <w:rsid w:val="00E0583D"/>
    <w:rsid w:val="00E07E31"/>
    <w:rsid w:val="00E1370C"/>
    <w:rsid w:val="00E2014A"/>
    <w:rsid w:val="00E209E4"/>
    <w:rsid w:val="00E2503D"/>
    <w:rsid w:val="00E25112"/>
    <w:rsid w:val="00E358E3"/>
    <w:rsid w:val="00E420A4"/>
    <w:rsid w:val="00E67B9D"/>
    <w:rsid w:val="00E72D0E"/>
    <w:rsid w:val="00E7504E"/>
    <w:rsid w:val="00E770CA"/>
    <w:rsid w:val="00E844AA"/>
    <w:rsid w:val="00E94552"/>
    <w:rsid w:val="00E95D44"/>
    <w:rsid w:val="00EA2260"/>
    <w:rsid w:val="00EC7D12"/>
    <w:rsid w:val="00ED72CF"/>
    <w:rsid w:val="00EE7AD5"/>
    <w:rsid w:val="00EF6091"/>
    <w:rsid w:val="00F04BCE"/>
    <w:rsid w:val="00F13873"/>
    <w:rsid w:val="00F21F3A"/>
    <w:rsid w:val="00F2324C"/>
    <w:rsid w:val="00F34881"/>
    <w:rsid w:val="00F376AA"/>
    <w:rsid w:val="00F4030C"/>
    <w:rsid w:val="00F40A45"/>
    <w:rsid w:val="00F410F5"/>
    <w:rsid w:val="00F50779"/>
    <w:rsid w:val="00F54622"/>
    <w:rsid w:val="00F5633D"/>
    <w:rsid w:val="00F74DA5"/>
    <w:rsid w:val="00F75941"/>
    <w:rsid w:val="00F814D4"/>
    <w:rsid w:val="00F85170"/>
    <w:rsid w:val="00F92133"/>
    <w:rsid w:val="00F93237"/>
    <w:rsid w:val="00F945F4"/>
    <w:rsid w:val="00F96482"/>
    <w:rsid w:val="00FA04A8"/>
    <w:rsid w:val="00FA3AFA"/>
    <w:rsid w:val="00FB506E"/>
    <w:rsid w:val="00FD1777"/>
    <w:rsid w:val="00FD29D7"/>
    <w:rsid w:val="00FD7660"/>
    <w:rsid w:val="00FF2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51AE41"/>
  <w15:docId w15:val="{CC8E10B8-A68A-4C9C-972E-B74D93B90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ind w:left="720"/>
      <w:jc w:val="both"/>
      <w:outlineLvl w:val="0"/>
    </w:pPr>
    <w:rPr>
      <w:sz w:val="24"/>
      <w:u w:val="single"/>
    </w:rPr>
  </w:style>
  <w:style w:type="paragraph" w:styleId="Heading2">
    <w:name w:val="heading 2"/>
    <w:basedOn w:val="Normal"/>
    <w:next w:val="Normal"/>
    <w:qFormat/>
    <w:pPr>
      <w:keepNext/>
      <w:jc w:val="both"/>
      <w:outlineLvl w:val="1"/>
    </w:pPr>
    <w:rPr>
      <w:rFonts w:ascii="Courier" w:hAnsi="Courier"/>
      <w:sz w:val="24"/>
    </w:rPr>
  </w:style>
  <w:style w:type="paragraph" w:styleId="Heading3">
    <w:name w:val="heading 3"/>
    <w:basedOn w:val="Normal"/>
    <w:next w:val="Normal"/>
    <w:qFormat/>
    <w:pPr>
      <w:keepNext/>
      <w:outlineLvl w:val="2"/>
    </w:pPr>
    <w:rPr>
      <w:b/>
      <w:sz w:val="24"/>
    </w:rPr>
  </w:style>
  <w:style w:type="paragraph" w:styleId="Heading4">
    <w:name w:val="heading 4"/>
    <w:basedOn w:val="Normal"/>
    <w:next w:val="Normal"/>
    <w:qFormat/>
    <w:pPr>
      <w:keepNext/>
      <w:jc w:val="both"/>
      <w:outlineLvl w:val="3"/>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
    <w:name w:val="Body Text"/>
    <w:basedOn w:val="Normal"/>
    <w:pPr>
      <w:jc w:val="both"/>
    </w:pPr>
    <w:rPr>
      <w:sz w:val="24"/>
    </w:r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CN11">
    <w:name w:val="CN11"/>
    <w:basedOn w:val="Normal"/>
    <w:link w:val="CN11Char"/>
    <w:qFormat/>
    <w:rsid w:val="005B41B4"/>
    <w:pPr>
      <w:jc w:val="both"/>
    </w:pPr>
    <w:rPr>
      <w:rFonts w:ascii="Courier New" w:hAnsi="Courier New" w:cs="Courier New"/>
      <w:sz w:val="22"/>
      <w:szCs w:val="22"/>
    </w:rPr>
  </w:style>
  <w:style w:type="character" w:customStyle="1" w:styleId="CN11Char">
    <w:name w:val="CN11 Char"/>
    <w:link w:val="CN11"/>
    <w:rsid w:val="005B41B4"/>
    <w:rPr>
      <w:rFonts w:ascii="Courier New" w:hAnsi="Courier New" w:cs="Courier New"/>
      <w:sz w:val="22"/>
      <w:szCs w:val="22"/>
    </w:rPr>
  </w:style>
  <w:style w:type="paragraph" w:styleId="BalloonText">
    <w:name w:val="Balloon Text"/>
    <w:basedOn w:val="Normal"/>
    <w:link w:val="BalloonTextChar"/>
    <w:semiHidden/>
    <w:unhideWhenUsed/>
    <w:rsid w:val="0038626C"/>
    <w:rPr>
      <w:sz w:val="18"/>
      <w:szCs w:val="18"/>
    </w:rPr>
  </w:style>
  <w:style w:type="character" w:customStyle="1" w:styleId="BalloonTextChar">
    <w:name w:val="Balloon Text Char"/>
    <w:basedOn w:val="DefaultParagraphFont"/>
    <w:link w:val="BalloonText"/>
    <w:semiHidden/>
    <w:rsid w:val="0038626C"/>
    <w:rPr>
      <w:sz w:val="18"/>
      <w:szCs w:val="18"/>
    </w:rPr>
  </w:style>
  <w:style w:type="character" w:styleId="CommentReference">
    <w:name w:val="annotation reference"/>
    <w:basedOn w:val="DefaultParagraphFont"/>
    <w:semiHidden/>
    <w:unhideWhenUsed/>
    <w:rsid w:val="0051050E"/>
    <w:rPr>
      <w:sz w:val="18"/>
      <w:szCs w:val="18"/>
    </w:rPr>
  </w:style>
  <w:style w:type="paragraph" w:styleId="CommentText">
    <w:name w:val="annotation text"/>
    <w:basedOn w:val="Normal"/>
    <w:link w:val="CommentTextChar"/>
    <w:semiHidden/>
    <w:unhideWhenUsed/>
    <w:rsid w:val="0051050E"/>
    <w:rPr>
      <w:sz w:val="24"/>
      <w:szCs w:val="24"/>
    </w:rPr>
  </w:style>
  <w:style w:type="character" w:customStyle="1" w:styleId="CommentTextChar">
    <w:name w:val="Comment Text Char"/>
    <w:basedOn w:val="DefaultParagraphFont"/>
    <w:link w:val="CommentText"/>
    <w:semiHidden/>
    <w:rsid w:val="0051050E"/>
    <w:rPr>
      <w:sz w:val="24"/>
      <w:szCs w:val="24"/>
    </w:rPr>
  </w:style>
  <w:style w:type="paragraph" w:styleId="CommentSubject">
    <w:name w:val="annotation subject"/>
    <w:basedOn w:val="CommentText"/>
    <w:next w:val="CommentText"/>
    <w:link w:val="CommentSubjectChar"/>
    <w:semiHidden/>
    <w:unhideWhenUsed/>
    <w:rsid w:val="0051050E"/>
    <w:rPr>
      <w:b/>
      <w:bCs/>
      <w:sz w:val="20"/>
      <w:szCs w:val="20"/>
    </w:rPr>
  </w:style>
  <w:style w:type="character" w:customStyle="1" w:styleId="CommentSubjectChar">
    <w:name w:val="Comment Subject Char"/>
    <w:basedOn w:val="CommentTextChar"/>
    <w:link w:val="CommentSubject"/>
    <w:semiHidden/>
    <w:rsid w:val="0051050E"/>
    <w:rPr>
      <w:b/>
      <w:bCs/>
      <w:sz w:val="24"/>
      <w:szCs w:val="24"/>
    </w:rPr>
  </w:style>
  <w:style w:type="paragraph" w:styleId="ListParagraph">
    <w:name w:val="List Paragraph"/>
    <w:basedOn w:val="Normal"/>
    <w:uiPriority w:val="34"/>
    <w:qFormat/>
    <w:rsid w:val="00E20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002478">
      <w:bodyDiv w:val="1"/>
      <w:marLeft w:val="0"/>
      <w:marRight w:val="0"/>
      <w:marTop w:val="0"/>
      <w:marBottom w:val="0"/>
      <w:divBdr>
        <w:top w:val="none" w:sz="0" w:space="0" w:color="auto"/>
        <w:left w:val="none" w:sz="0" w:space="0" w:color="auto"/>
        <w:bottom w:val="none" w:sz="0" w:space="0" w:color="auto"/>
        <w:right w:val="none" w:sz="0" w:space="0" w:color="auto"/>
      </w:divBdr>
      <w:divsChild>
        <w:div w:id="61952881">
          <w:marLeft w:val="524"/>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3165</Words>
  <Characters>18044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UCSC</Company>
  <LinksUpToDate>false</LinksUpToDate>
  <CharactersWithSpaces>21167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ptantalo</dc:creator>
  <cp:keywords/>
  <cp:lastModifiedBy>Bryan Lopez</cp:lastModifiedBy>
  <cp:revision>40</cp:revision>
  <cp:lastPrinted>2000-01-07T05:27:00Z</cp:lastPrinted>
  <dcterms:created xsi:type="dcterms:W3CDTF">2016-05-15T18:05:00Z</dcterms:created>
  <dcterms:modified xsi:type="dcterms:W3CDTF">2018-10-17T00:08:00Z</dcterms:modified>
</cp:coreProperties>
</file>